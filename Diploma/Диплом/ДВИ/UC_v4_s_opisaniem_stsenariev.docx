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8834" w14:textId="77777777" w:rsidR="00362794" w:rsidRDefault="0025396E">
      <w:pPr>
        <w:rPr>
          <w:ins w:id="0" w:author="Фролов Алексей" w:date="2020-12-23T06:17:00Z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A70767" wp14:editId="27D3D20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072907" cy="3409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v4_фина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90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1" w:author="Фролов Алексей" w:date="2020-12-23T06:09:00Z">
        <w:r w:rsidR="008C3DCA">
          <w:rPr>
            <w:lang w:val="en-US"/>
          </w:rPr>
          <w:t>UC</w:t>
        </w:r>
        <w:r w:rsidR="008C3DCA">
          <w:t>, привязанные только к администратору, мы не реализуем</w:t>
        </w:r>
      </w:ins>
      <w:ins w:id="2" w:author="Фролов Алексей" w:date="2020-12-23T06:11:00Z">
        <w:r w:rsidR="008C3DCA">
          <w:t xml:space="preserve"> (</w:t>
        </w:r>
        <w:proofErr w:type="spellStart"/>
        <w:r w:rsidR="008C3DCA">
          <w:t>админка</w:t>
        </w:r>
        <w:proofErr w:type="spellEnd"/>
        <w:r w:rsidR="008C3DCA">
          <w:t xml:space="preserve"> будет в веб-интерфейсе)</w:t>
        </w:r>
      </w:ins>
      <w:ins w:id="3" w:author="Фролов Алексей" w:date="2020-12-23T06:09:00Z">
        <w:r w:rsidR="008C3DCA">
          <w:t>, но описывать будем. Отметь себе, что на</w:t>
        </w:r>
      </w:ins>
      <w:ins w:id="4" w:author="Фролов Алексей" w:date="2020-12-23T06:10:00Z">
        <w:r w:rsidR="008C3DCA">
          <w:t>до к ним вернуться, когда будет готова 3 глава. Там должно быть</w:t>
        </w:r>
      </w:ins>
      <w:ins w:id="5" w:author="Фролов Алексей" w:date="2020-12-23T06:11:00Z">
        <w:r w:rsidR="008C3DCA">
          <w:t xml:space="preserve"> максимально авто</w:t>
        </w:r>
      </w:ins>
      <w:ins w:id="6" w:author="Фролов Алексей" w:date="2020-12-23T06:12:00Z">
        <w:r w:rsidR="008C3DCA">
          <w:t xml:space="preserve">матизировано, т.к. создавать по одному чату – админ сильно устанет в начале учебного года. </w:t>
        </w:r>
      </w:ins>
    </w:p>
    <w:p w14:paraId="43DE03E3" w14:textId="77777777" w:rsidR="008C3DCA" w:rsidRPr="008C3DCA" w:rsidRDefault="008C3DCA">
      <w:ins w:id="7" w:author="Фролов Алексей" w:date="2020-12-23T06:17:00Z">
        <w:r>
          <w:t xml:space="preserve">Для </w:t>
        </w:r>
        <w:r>
          <w:rPr>
            <w:lang w:val="en-US"/>
          </w:rPr>
          <w:t>UC</w:t>
        </w:r>
        <w:r w:rsidRPr="008C3DCA">
          <w:rPr>
            <w:rPrChange w:id="8" w:author="Фролов Алексей" w:date="2020-12-23T06:18:00Z">
              <w:rPr>
                <w:lang w:val="en-US"/>
              </w:rPr>
            </w:rPrChange>
          </w:rPr>
          <w:t>04</w:t>
        </w:r>
        <w:r>
          <w:t xml:space="preserve"> стрелки </w:t>
        </w:r>
      </w:ins>
      <w:ins w:id="9" w:author="Фролов Алексей" w:date="2020-12-23T06:18:00Z">
        <w:r>
          <w:t>сделать в другом направлении.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60699B53" w14:textId="77777777" w:rsidTr="0025396E">
        <w:tc>
          <w:tcPr>
            <w:tcW w:w="4672" w:type="dxa"/>
          </w:tcPr>
          <w:p w14:paraId="374802DE" w14:textId="77777777" w:rsidR="0025396E" w:rsidRPr="0025396E" w:rsidRDefault="0025396E" w:rsidP="0025396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60A2CB99" w14:textId="77777777" w:rsidR="0025396E" w:rsidRPr="00244D36" w:rsidRDefault="00244D36" w:rsidP="0025396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UC01: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Управлять чатами</w:t>
            </w:r>
          </w:p>
        </w:tc>
      </w:tr>
      <w:tr w:rsidR="0025396E" w:rsidRPr="0025396E" w14:paraId="21A4F00D" w14:textId="77777777" w:rsidTr="0025396E">
        <w:tc>
          <w:tcPr>
            <w:tcW w:w="4672" w:type="dxa"/>
          </w:tcPr>
          <w:p w14:paraId="4E78AAD3" w14:textId="77777777" w:rsidR="0025396E" w:rsidRPr="0025396E" w:rsidRDefault="0025396E" w:rsidP="002539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14:paraId="063E3B2B" w14:textId="77777777" w:rsidR="0025396E" w:rsidRDefault="001B18FE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список существующих чатов в режиме управления</w:t>
            </w:r>
          </w:p>
          <w:p w14:paraId="1C70A449" w14:textId="77777777" w:rsidR="001B18FE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чат для управления</w:t>
            </w:r>
          </w:p>
          <w:p w14:paraId="285B38D2" w14:textId="77777777" w:rsidR="00AD2AE3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функцию «Управлять чатом»</w:t>
            </w:r>
          </w:p>
          <w:p w14:paraId="4E9FA1E3" w14:textId="77777777" w:rsidR="00AD2AE3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сведения о чате из БД</w:t>
            </w:r>
          </w:p>
          <w:p w14:paraId="5D1253E2" w14:textId="77777777" w:rsidR="00AD2AE3" w:rsidRDefault="00AD2AE3" w:rsidP="001B18FE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добавляет / удаляет пользователей в чат и выбирает одно из действий: </w:t>
            </w:r>
          </w:p>
          <w:p w14:paraId="2328FDD0" w14:textId="77777777" w:rsidR="00AD2AE3" w:rsidRDefault="00AD2AE3" w:rsidP="00AD2AE3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5а: Сохранить изменения: система сохраняет изменения в БД, </w:t>
            </w:r>
            <w:r w:rsidR="00816B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/ удаляет чат в списках чатов пользователей</w:t>
            </w:r>
            <w:r w:rsidR="0081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Возврат к п.1</w:t>
            </w:r>
          </w:p>
          <w:p w14:paraId="769DDFF0" w14:textId="77777777" w:rsidR="00AD2AE3" w:rsidRPr="001B18FE" w:rsidRDefault="00AD2AE3" w:rsidP="00AD2AE3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5б: Отмена: 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п.1</w:t>
            </w:r>
          </w:p>
        </w:tc>
      </w:tr>
      <w:tr w:rsidR="0025396E" w:rsidRPr="0025396E" w14:paraId="19936D77" w14:textId="77777777" w:rsidTr="0025396E">
        <w:tc>
          <w:tcPr>
            <w:tcW w:w="4672" w:type="dxa"/>
          </w:tcPr>
          <w:p w14:paraId="4F99F1EC" w14:textId="77777777" w:rsidR="0025396E" w:rsidRPr="0025396E" w:rsidRDefault="0025396E" w:rsidP="002539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5FE2C459" w14:textId="77777777" w:rsidR="0025396E" w:rsidRPr="0025396E" w:rsidRDefault="00F97945" w:rsidP="00F979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«Управлять чатами»</w:t>
            </w:r>
          </w:p>
        </w:tc>
      </w:tr>
      <w:tr w:rsidR="00BB4F1E" w:rsidRPr="0025396E" w14:paraId="358B699A" w14:textId="77777777" w:rsidTr="0025396E">
        <w:tc>
          <w:tcPr>
            <w:tcW w:w="4672" w:type="dxa"/>
          </w:tcPr>
          <w:p w14:paraId="47DB2D9F" w14:textId="77777777"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3E71F9DD" w14:textId="77777777"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BB4F1E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 в роли администратора подсистемы управления чатами</w:t>
            </w:r>
          </w:p>
        </w:tc>
      </w:tr>
      <w:tr w:rsidR="00BB4F1E" w:rsidRPr="0025396E" w14:paraId="6C88BB7A" w14:textId="77777777" w:rsidTr="0025396E">
        <w:tc>
          <w:tcPr>
            <w:tcW w:w="4672" w:type="dxa"/>
          </w:tcPr>
          <w:p w14:paraId="405F1C60" w14:textId="77777777"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1BD06A24" w14:textId="77777777" w:rsidR="00BB4F1E" w:rsidRDefault="001B18F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Измененный список чатов сохранен в БД</w:t>
            </w:r>
          </w:p>
          <w:p w14:paraId="2584A3B2" w14:textId="77777777" w:rsidR="001B18FE" w:rsidRPr="001B18FE" w:rsidRDefault="001B18F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В списке чатов </w:t>
            </w:r>
            <w:r w:rsidR="004A0DB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отображаются актуальные чаты</w:t>
            </w:r>
          </w:p>
        </w:tc>
      </w:tr>
      <w:tr w:rsidR="00BB4F1E" w:rsidRPr="0025396E" w14:paraId="693B142D" w14:textId="77777777" w:rsidTr="0025396E">
        <w:tc>
          <w:tcPr>
            <w:tcW w:w="4672" w:type="dxa"/>
          </w:tcPr>
          <w:p w14:paraId="548D3307" w14:textId="77777777"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47EB6930" w14:textId="77777777" w:rsidR="00BB4F1E" w:rsidRDefault="001B18F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Удаление чата:</w:t>
            </w:r>
          </w:p>
          <w:p w14:paraId="2D2F2184" w14:textId="77777777" w:rsidR="001B18FE" w:rsidRDefault="001B18FE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14:paraId="04259EF2" w14:textId="77777777" w:rsidR="001B18FE" w:rsidRDefault="001B18FE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14:paraId="324F6329" w14:textId="77777777" w:rsidR="001B18FE" w:rsidRDefault="001B18FE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функцию «Удалить чат»</w:t>
            </w:r>
          </w:p>
          <w:p w14:paraId="2A9BED0B" w14:textId="77777777" w:rsidR="004A0DB1" w:rsidRDefault="004A0DB1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сообщение для подтверждения действия</w:t>
            </w:r>
          </w:p>
          <w:p w14:paraId="3AE18DF9" w14:textId="77777777" w:rsidR="004A0DB1" w:rsidRDefault="004A0DB1" w:rsidP="00AD2AE3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E66CA4">
              <w:rPr>
                <w:rFonts w:ascii="Times New Roman" w:hAnsi="Times New Roman" w:cs="Times New Roman"/>
                <w:sz w:val="28"/>
                <w:szCs w:val="28"/>
              </w:rPr>
              <w:t>выбирает одно из действий:</w:t>
            </w:r>
          </w:p>
          <w:p w14:paraId="7A104E2A" w14:textId="77777777" w:rsidR="001B18FE" w:rsidRDefault="00E66CA4" w:rsidP="00E66CA4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5а: Удалить чат: с</w:t>
            </w:r>
            <w:r w:rsidR="001B18FE" w:rsidRPr="00E66CA4">
              <w:rPr>
                <w:rFonts w:ascii="Times New Roman" w:hAnsi="Times New Roman" w:cs="Times New Roman"/>
                <w:sz w:val="28"/>
                <w:szCs w:val="28"/>
              </w:rPr>
              <w:t xml:space="preserve">истема удаляет чат из списков чатов пользователей, очищает </w:t>
            </w:r>
            <w:r w:rsidR="00AD2AE3" w:rsidRPr="00E66CA4">
              <w:rPr>
                <w:rFonts w:ascii="Times New Roman" w:hAnsi="Times New Roman" w:cs="Times New Roman"/>
                <w:sz w:val="28"/>
                <w:szCs w:val="28"/>
              </w:rPr>
              <w:t>сведения о выбранном чате в БД и сохраняет изменения в БД. Возврат к п.1</w:t>
            </w:r>
          </w:p>
          <w:p w14:paraId="5E9390C0" w14:textId="77777777" w:rsidR="00E66CA4" w:rsidRPr="00E66CA4" w:rsidRDefault="00E66CA4" w:rsidP="00E66CA4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5б: Отмена: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сообщение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п.1</w:t>
            </w:r>
          </w:p>
          <w:p w14:paraId="5E24FA61" w14:textId="77777777" w:rsidR="00AD2AE3" w:rsidRDefault="00AD2AE3" w:rsidP="00AD2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А2: Создание чата:</w:t>
            </w:r>
          </w:p>
          <w:p w14:paraId="4BA632E7" w14:textId="77777777" w:rsidR="00AD2AE3" w:rsidRPr="00AD2AE3" w:rsidRDefault="00AD2AE3" w:rsidP="00AD2AE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14:paraId="41FBB5B0" w14:textId="77777777" w:rsidR="00AD2AE3" w:rsidRDefault="00AD2AE3" w:rsidP="0064098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функцию «Создать чат»</w:t>
            </w:r>
          </w:p>
          <w:p w14:paraId="7075FEBF" w14:textId="77777777" w:rsidR="00AD2AE3" w:rsidRPr="00AD2AE3" w:rsidRDefault="00AD2AE3" w:rsidP="0064098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>Система выводит список пользователей из БД для создания чата</w:t>
            </w:r>
          </w:p>
          <w:p w14:paraId="79BACF1B" w14:textId="77777777" w:rsidR="00AD2AE3" w:rsidRDefault="00AD2AE3" w:rsidP="00AD2AE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выбирает пользователей из списка и создает новый чат</w:t>
            </w:r>
          </w:p>
          <w:p w14:paraId="0EA84A67" w14:textId="77777777" w:rsidR="00AD2AE3" w:rsidRPr="00AD2AE3" w:rsidRDefault="00AD2AE3" w:rsidP="00AD2AE3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добавляет чат в список чатов, добавляет чат в чаты выбранных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пользователей, сохраняет изменения в БД. Возврат к п.1</w:t>
            </w:r>
          </w:p>
        </w:tc>
      </w:tr>
      <w:tr w:rsidR="00BB4F1E" w:rsidRPr="0025396E" w14:paraId="65B6256F" w14:textId="77777777" w:rsidTr="0025396E">
        <w:tc>
          <w:tcPr>
            <w:tcW w:w="4672" w:type="dxa"/>
          </w:tcPr>
          <w:p w14:paraId="1A81FC7C" w14:textId="77777777" w:rsidR="00BB4F1E" w:rsidRPr="0025396E" w:rsidRDefault="00BB4F1E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Исключения</w:t>
            </w:r>
          </w:p>
        </w:tc>
        <w:tc>
          <w:tcPr>
            <w:tcW w:w="4673" w:type="dxa"/>
          </w:tcPr>
          <w:p w14:paraId="07BFD760" w14:textId="77777777" w:rsidR="00BB4F1E" w:rsidRPr="0025396E" w:rsidRDefault="009152BA" w:rsidP="00BB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17C70FEF" w14:textId="77777777"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22480B82" w14:textId="77777777" w:rsidTr="00DF6F70">
        <w:tc>
          <w:tcPr>
            <w:tcW w:w="4672" w:type="dxa"/>
          </w:tcPr>
          <w:p w14:paraId="4ABAF9EC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0212B21F" w14:textId="77777777" w:rsidR="0025396E" w:rsidRPr="00244D36" w:rsidRDefault="00244D36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02: </w:t>
            </w:r>
            <w:r w:rsidR="00F53981">
              <w:rPr>
                <w:rFonts w:ascii="Times New Roman" w:hAnsi="Times New Roman" w:cs="Times New Roman"/>
                <w:b/>
                <w:sz w:val="28"/>
                <w:szCs w:val="28"/>
              </w:rPr>
              <w:t>Отправить запрос на создание чата</w:t>
            </w:r>
          </w:p>
        </w:tc>
      </w:tr>
      <w:tr w:rsidR="0025396E" w:rsidRPr="0025396E" w14:paraId="26FCFE31" w14:textId="77777777" w:rsidTr="00DF6F70">
        <w:tc>
          <w:tcPr>
            <w:tcW w:w="4672" w:type="dxa"/>
          </w:tcPr>
          <w:p w14:paraId="40EE2F34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14:paraId="0C95B87B" w14:textId="77777777" w:rsidR="00896812" w:rsidRDefault="00896812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чатов студента</w:t>
            </w:r>
          </w:p>
          <w:p w14:paraId="66D3114F" w14:textId="77777777" w:rsidR="0025396E" w:rsidRDefault="005E1C17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выбирает функцию «Создать чат с преподавателем»</w:t>
            </w:r>
          </w:p>
          <w:p w14:paraId="4A4C009B" w14:textId="77777777" w:rsidR="005E1C17" w:rsidRDefault="005E1C17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список преподавателей из БД</w:t>
            </w:r>
          </w:p>
          <w:p w14:paraId="60C00C47" w14:textId="77777777" w:rsidR="005E1C17" w:rsidRDefault="005E1C17" w:rsidP="005E1C17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выбирает преподавателя из списка для создания чата</w:t>
            </w:r>
          </w:p>
          <w:p w14:paraId="42A3F50E" w14:textId="77777777" w:rsidR="005E1C17" w:rsidRPr="005E1C17" w:rsidRDefault="005E1C17" w:rsidP="00896812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отправляет преподавателю запрос на создание чата со студентом</w:t>
            </w:r>
            <w:r w:rsidR="00896812">
              <w:rPr>
                <w:rFonts w:ascii="Times New Roman" w:hAnsi="Times New Roman" w:cs="Times New Roman"/>
                <w:sz w:val="28"/>
                <w:szCs w:val="28"/>
              </w:rPr>
              <w:t xml:space="preserve">. Возврат к п.1 </w:t>
            </w:r>
          </w:p>
        </w:tc>
      </w:tr>
      <w:tr w:rsidR="0025396E" w:rsidRPr="0025396E" w14:paraId="23DD1303" w14:textId="77777777" w:rsidTr="00DF6F70">
        <w:tc>
          <w:tcPr>
            <w:tcW w:w="4672" w:type="dxa"/>
          </w:tcPr>
          <w:p w14:paraId="52B06B0D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5507B5FA" w14:textId="77777777"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«Отправить запрос на создание чата»</w:t>
            </w:r>
          </w:p>
        </w:tc>
      </w:tr>
      <w:tr w:rsidR="007B2069" w:rsidRPr="0025396E" w14:paraId="74F33F9F" w14:textId="77777777" w:rsidTr="00DF6F70">
        <w:tc>
          <w:tcPr>
            <w:tcW w:w="4672" w:type="dxa"/>
          </w:tcPr>
          <w:p w14:paraId="732F0FBC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6F7BA198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BB4F1E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del w:id="10" w:author="Фролов Алексей" w:date="2020-12-23T06:34:00Z">
              <w:r w:rsidDel="00281532">
                <w:rPr>
                  <w:rFonts w:ascii="Times New Roman" w:hAnsi="Times New Roman" w:cs="Times New Roman"/>
                  <w:sz w:val="28"/>
                  <w:szCs w:val="28"/>
                </w:rPr>
                <w:delText>Авторизоваться в системе</w:delText>
              </w:r>
              <w:r w:rsidR="00BB4F1E" w:rsidDel="00281532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в роли </w:delText>
              </w:r>
              <w:commentRangeStart w:id="11"/>
              <w:r w:rsidR="00BB4F1E" w:rsidDel="00281532">
                <w:rPr>
                  <w:rFonts w:ascii="Times New Roman" w:hAnsi="Times New Roman" w:cs="Times New Roman"/>
                  <w:sz w:val="28"/>
                  <w:szCs w:val="28"/>
                </w:rPr>
                <w:delText>студента</w:delText>
              </w:r>
            </w:del>
            <w:ins w:id="12" w:author="Фролов Алексей" w:date="2020-12-23T06:34:00Z">
              <w:r w:rsidR="00281532">
                <w:rPr>
                  <w:rFonts w:ascii="Times New Roman" w:hAnsi="Times New Roman" w:cs="Times New Roman"/>
                  <w:sz w:val="28"/>
                  <w:szCs w:val="28"/>
                </w:rPr>
                <w:t>Пройдена аутентификация</w:t>
              </w:r>
              <w:commentRangeEnd w:id="11"/>
              <w:r w:rsidR="00281532">
                <w:rPr>
                  <w:rStyle w:val="a9"/>
                </w:rPr>
                <w:commentReference w:id="11"/>
              </w:r>
            </w:ins>
          </w:p>
        </w:tc>
      </w:tr>
      <w:tr w:rsidR="007B2069" w:rsidRPr="0025396E" w14:paraId="3C9B2E7F" w14:textId="77777777" w:rsidTr="00DF6F70">
        <w:tc>
          <w:tcPr>
            <w:tcW w:w="4672" w:type="dxa"/>
          </w:tcPr>
          <w:p w14:paraId="32DCBD42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5955689D" w14:textId="77777777" w:rsidR="007B2069" w:rsidRPr="005E1C17" w:rsidRDefault="005E1C17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5E1C1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 списке чатов преподавателя отображается запрос на создание чата со студентом</w:t>
            </w:r>
          </w:p>
        </w:tc>
      </w:tr>
      <w:tr w:rsidR="007B2069" w:rsidRPr="0025396E" w14:paraId="651F872E" w14:textId="77777777" w:rsidTr="00DF6F70">
        <w:tc>
          <w:tcPr>
            <w:tcW w:w="4672" w:type="dxa"/>
          </w:tcPr>
          <w:p w14:paraId="28538159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26960A8D" w14:textId="77777777" w:rsidR="007B2069" w:rsidRPr="0025396E" w:rsidRDefault="000B4042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B2069" w:rsidRPr="0025396E" w14:paraId="73A451B4" w14:textId="77777777" w:rsidTr="00DF6F70">
        <w:tc>
          <w:tcPr>
            <w:tcW w:w="4672" w:type="dxa"/>
          </w:tcPr>
          <w:p w14:paraId="0591E640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14:paraId="493AE65D" w14:textId="77777777" w:rsidR="007B2069" w:rsidRPr="0025396E" w:rsidRDefault="009152BA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01DF5105" w14:textId="77777777"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4F654324" w14:textId="77777777" w:rsidTr="00DF6F70">
        <w:tc>
          <w:tcPr>
            <w:tcW w:w="4672" w:type="dxa"/>
          </w:tcPr>
          <w:p w14:paraId="6F33CC35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312E1195" w14:textId="77777777"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03: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Принять запрос на создание чата с преподавателем</w:t>
            </w:r>
          </w:p>
        </w:tc>
      </w:tr>
      <w:tr w:rsidR="0025396E" w:rsidRPr="0025396E" w14:paraId="4900098D" w14:textId="77777777" w:rsidTr="00DF6F70">
        <w:tc>
          <w:tcPr>
            <w:tcW w:w="4672" w:type="dxa"/>
          </w:tcPr>
          <w:p w14:paraId="7ACD96E3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14:paraId="3C22885D" w14:textId="77777777" w:rsidR="0025396E" w:rsidRDefault="00896812" w:rsidP="00896812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выбирает раздел «Запросы на создание чатов»</w:t>
            </w:r>
          </w:p>
          <w:p w14:paraId="13D6220B" w14:textId="77777777" w:rsidR="00896812" w:rsidRDefault="00896812" w:rsidP="00896812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существующие запросы</w:t>
            </w:r>
          </w:p>
          <w:p w14:paraId="18E4B3B3" w14:textId="77777777" w:rsidR="00896812" w:rsidRDefault="00896812" w:rsidP="00896812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отвечает на запрос</w:t>
            </w:r>
          </w:p>
          <w:p w14:paraId="18CE9A3E" w14:textId="77777777" w:rsidR="00896812" w:rsidRPr="00896812" w:rsidRDefault="00896812" w:rsidP="00D7530A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создает </w:t>
            </w:r>
            <w:r w:rsidR="00D7530A">
              <w:rPr>
                <w:rFonts w:ascii="Times New Roman" w:hAnsi="Times New Roman" w:cs="Times New Roman"/>
                <w:sz w:val="28"/>
                <w:szCs w:val="28"/>
              </w:rPr>
              <w:t xml:space="preserve">чат,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чат в список чатов, добавляет чат в чаты выбранных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пользователей, сохраняет изменения в БД. Возврат к п.1</w:t>
            </w:r>
          </w:p>
        </w:tc>
      </w:tr>
      <w:tr w:rsidR="0025396E" w:rsidRPr="0025396E" w14:paraId="6B53C0BE" w14:textId="77777777" w:rsidTr="00DF6F70">
        <w:tc>
          <w:tcPr>
            <w:tcW w:w="4672" w:type="dxa"/>
          </w:tcPr>
          <w:p w14:paraId="217B3593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0EC30998" w14:textId="77777777"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«Принять запрос на создание чата с преподавателем»</w:t>
            </w:r>
          </w:p>
        </w:tc>
      </w:tr>
      <w:tr w:rsidR="007B2069" w:rsidRPr="0025396E" w14:paraId="62756CEA" w14:textId="77777777" w:rsidTr="00DF6F70">
        <w:tc>
          <w:tcPr>
            <w:tcW w:w="4672" w:type="dxa"/>
          </w:tcPr>
          <w:p w14:paraId="07161F87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76C44419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BB4F1E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  <w:r w:rsidR="00BB4F1E">
              <w:rPr>
                <w:rFonts w:ascii="Times New Roman" w:hAnsi="Times New Roman" w:cs="Times New Roman"/>
                <w:sz w:val="28"/>
                <w:szCs w:val="28"/>
              </w:rPr>
              <w:t xml:space="preserve"> в роли преподавателя</w:t>
            </w:r>
          </w:p>
        </w:tc>
      </w:tr>
      <w:tr w:rsidR="007B2069" w:rsidRPr="0025396E" w14:paraId="7C6AEA55" w14:textId="77777777" w:rsidTr="00DF6F70">
        <w:tc>
          <w:tcPr>
            <w:tcW w:w="4672" w:type="dxa"/>
          </w:tcPr>
          <w:p w14:paraId="4DE03455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2D448D3A" w14:textId="77777777" w:rsidR="00896812" w:rsidRDefault="00896812" w:rsidP="008968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96812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Измененный список чатов сохранен в БД</w:t>
            </w:r>
          </w:p>
          <w:p w14:paraId="39EAB693" w14:textId="77777777" w:rsidR="007B2069" w:rsidRPr="00896812" w:rsidRDefault="00896812" w:rsidP="008968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В списке чатов пользователя отображаются актуальные чаты </w:t>
            </w:r>
          </w:p>
        </w:tc>
      </w:tr>
      <w:tr w:rsidR="007B2069" w:rsidRPr="0025396E" w14:paraId="0B9E1F1D" w14:textId="77777777" w:rsidTr="00DF6F70">
        <w:tc>
          <w:tcPr>
            <w:tcW w:w="4672" w:type="dxa"/>
          </w:tcPr>
          <w:p w14:paraId="2CACC347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7ACC5321" w14:textId="77777777" w:rsidR="007B2069" w:rsidRPr="0025396E" w:rsidRDefault="00D7530A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B2069" w:rsidRPr="0025396E" w14:paraId="046E955C" w14:textId="77777777" w:rsidTr="00DF6F70">
        <w:tc>
          <w:tcPr>
            <w:tcW w:w="4672" w:type="dxa"/>
          </w:tcPr>
          <w:p w14:paraId="4C1C5468" w14:textId="77777777" w:rsidR="007B2069" w:rsidRPr="0025396E" w:rsidRDefault="007B2069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14:paraId="75DEEE72" w14:textId="77777777" w:rsidR="007B2069" w:rsidRPr="0025396E" w:rsidRDefault="009152BA" w:rsidP="007B20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2164AD56" w14:textId="77777777"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2C7A8ADD" w14:textId="77777777" w:rsidTr="00DF6F70">
        <w:tc>
          <w:tcPr>
            <w:tcW w:w="4672" w:type="dxa"/>
          </w:tcPr>
          <w:p w14:paraId="2E5A7796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5FAA89EF" w14:textId="77777777"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UC04: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Выбрать чат</w:t>
            </w:r>
          </w:p>
        </w:tc>
      </w:tr>
      <w:tr w:rsidR="0025396E" w:rsidRPr="0025396E" w14:paraId="5388416E" w14:textId="77777777" w:rsidTr="00DF6F70">
        <w:tc>
          <w:tcPr>
            <w:tcW w:w="4672" w:type="dxa"/>
          </w:tcPr>
          <w:p w14:paraId="742E0F7B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14:paraId="2614E1AA" w14:textId="77777777" w:rsidR="0025396E" w:rsidRDefault="006E322F" w:rsidP="006E322F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чатов пользователя</w:t>
            </w:r>
          </w:p>
          <w:p w14:paraId="0A21F387" w14:textId="77777777" w:rsidR="006E322F" w:rsidRPr="006E322F" w:rsidRDefault="006E322F" w:rsidP="006E322F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чат для работы</w:t>
            </w:r>
          </w:p>
        </w:tc>
      </w:tr>
      <w:tr w:rsidR="0025396E" w:rsidRPr="0025396E" w14:paraId="46AAFF70" w14:textId="77777777" w:rsidTr="00DF6F70">
        <w:tc>
          <w:tcPr>
            <w:tcW w:w="4672" w:type="dxa"/>
          </w:tcPr>
          <w:p w14:paraId="2D430C6D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004087EB" w14:textId="77777777"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del w:id="13" w:author="Фролов Алексей" w:date="2020-12-23T06:13:00Z">
              <w:r w:rsidDel="008C3DCA">
                <w:rPr>
                  <w:rFonts w:ascii="Times New Roman" w:hAnsi="Times New Roman" w:cs="Times New Roman"/>
                  <w:sz w:val="28"/>
                  <w:szCs w:val="28"/>
                </w:rPr>
                <w:delText>Выбрана функция «Выбрать чат»</w:delText>
              </w:r>
            </w:del>
            <w:commentRangeStart w:id="14"/>
            <w:ins w:id="15" w:author="Фролов Алексей" w:date="2020-12-23T06:14:00Z">
              <w:r w:rsidR="008C3DCA">
                <w:rPr>
                  <w:rFonts w:ascii="Times New Roman" w:hAnsi="Times New Roman" w:cs="Times New Roman"/>
                  <w:sz w:val="28"/>
                  <w:szCs w:val="28"/>
                </w:rPr>
                <w:t>Нет</w:t>
              </w:r>
            </w:ins>
            <w:commentRangeEnd w:id="14"/>
            <w:ins w:id="16" w:author="Фролов Алексей" w:date="2020-12-23T06:33:00Z">
              <w:r w:rsidR="00281532">
                <w:rPr>
                  <w:rStyle w:val="a9"/>
                </w:rPr>
                <w:commentReference w:id="14"/>
              </w:r>
            </w:ins>
            <w:ins w:id="17" w:author="Фролов Алексей" w:date="2020-12-23T06:14:00Z">
              <w:r w:rsidR="008C3DCA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ins>
          </w:p>
        </w:tc>
      </w:tr>
      <w:tr w:rsidR="0025396E" w:rsidRPr="0025396E" w14:paraId="3DC091F6" w14:textId="77777777" w:rsidTr="00DF6F70">
        <w:tc>
          <w:tcPr>
            <w:tcW w:w="4672" w:type="dxa"/>
          </w:tcPr>
          <w:p w14:paraId="291646F4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56ACC9A5" w14:textId="77777777" w:rsidR="0025396E" w:rsidRPr="001B18FE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</w:tc>
      </w:tr>
      <w:tr w:rsidR="0025396E" w:rsidRPr="0025396E" w14:paraId="2303F50F" w14:textId="77777777" w:rsidTr="00DF6F70">
        <w:tc>
          <w:tcPr>
            <w:tcW w:w="4672" w:type="dxa"/>
          </w:tcPr>
          <w:p w14:paraId="1FAC6E19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350885DB" w14:textId="77777777" w:rsidR="0025396E" w:rsidRPr="006E322F" w:rsidRDefault="006E322F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6E322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Отображение материалов выбранного чата на экран</w:t>
            </w:r>
          </w:p>
        </w:tc>
      </w:tr>
      <w:tr w:rsidR="0025396E" w:rsidRPr="0025396E" w14:paraId="2F4C25B9" w14:textId="77777777" w:rsidTr="00DF6F70">
        <w:tc>
          <w:tcPr>
            <w:tcW w:w="4672" w:type="dxa"/>
          </w:tcPr>
          <w:p w14:paraId="69DCF366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5C727DAC" w14:textId="77777777" w:rsidR="0025396E" w:rsidRPr="0025396E" w:rsidRDefault="006E322F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5396E" w:rsidRPr="0025396E" w14:paraId="1F55FF12" w14:textId="77777777" w:rsidTr="00DF6F70">
        <w:tc>
          <w:tcPr>
            <w:tcW w:w="4672" w:type="dxa"/>
          </w:tcPr>
          <w:p w14:paraId="174FF5D0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14:paraId="7195EA9A" w14:textId="77777777" w:rsidR="0025396E" w:rsidRPr="0025396E" w:rsidRDefault="009152BA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41272962" w14:textId="77777777"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4A0EE046" w14:textId="77777777" w:rsidTr="00DF6F70">
        <w:tc>
          <w:tcPr>
            <w:tcW w:w="4672" w:type="dxa"/>
          </w:tcPr>
          <w:p w14:paraId="166B7842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33F145C8" w14:textId="77777777"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05: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Посмотреть сообщения в чате</w:t>
            </w:r>
          </w:p>
        </w:tc>
      </w:tr>
      <w:tr w:rsidR="0025396E" w:rsidRPr="0025396E" w14:paraId="0E5FF585" w14:textId="77777777" w:rsidTr="00DF6F70">
        <w:tc>
          <w:tcPr>
            <w:tcW w:w="4672" w:type="dxa"/>
          </w:tcPr>
          <w:p w14:paraId="37BEB65F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14:paraId="2A67254B" w14:textId="77777777" w:rsidR="0025396E" w:rsidRDefault="00BD74E7" w:rsidP="00BD74E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сообщения чата с разделением на прочитанные и непрочитанные</w:t>
            </w:r>
          </w:p>
          <w:p w14:paraId="520E6C5C" w14:textId="77777777" w:rsidR="00BD74E7" w:rsidRPr="00BD74E7" w:rsidRDefault="00B55080" w:rsidP="00B55080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BD74E7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 сообщения чата</w:t>
            </w:r>
          </w:p>
        </w:tc>
      </w:tr>
      <w:tr w:rsidR="0025396E" w:rsidRPr="0025396E" w14:paraId="003AFC22" w14:textId="77777777" w:rsidTr="00DF6F70">
        <w:tc>
          <w:tcPr>
            <w:tcW w:w="4672" w:type="dxa"/>
          </w:tcPr>
          <w:p w14:paraId="125A989B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389D2902" w14:textId="77777777"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«Посмотреть сообщения в чате»</w:t>
            </w:r>
          </w:p>
        </w:tc>
      </w:tr>
      <w:tr w:rsidR="0025396E" w:rsidRPr="0025396E" w14:paraId="118D901B" w14:textId="77777777" w:rsidTr="00DF6F70">
        <w:tc>
          <w:tcPr>
            <w:tcW w:w="4672" w:type="dxa"/>
          </w:tcPr>
          <w:p w14:paraId="71E765FC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5540793F" w14:textId="77777777" w:rsidR="00973B84" w:rsidRPr="00973B84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</w:t>
            </w:r>
          </w:p>
          <w:p w14:paraId="25784220" w14:textId="77777777" w:rsidR="0025396E" w:rsidRPr="0025396E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del w:id="18" w:author="Фролов Алексей" w:date="2020-12-23T06:18:00Z">
              <w:r w:rsidRPr="00973B84" w:rsidDel="00A00B43">
                <w:rPr>
                  <w:rFonts w:ascii="Times New Roman" w:hAnsi="Times New Roman" w:cs="Times New Roman"/>
                  <w:sz w:val="28"/>
                  <w:szCs w:val="28"/>
                </w:rPr>
                <w:delText>2</w:delText>
              </w:r>
            </w:del>
            <w:ins w:id="19" w:author="Фролов Алексей" w:date="2020-12-23T06:32:00Z">
              <w:r w:rsidR="00281532">
                <w:rPr>
                  <w:rFonts w:ascii="Times New Roman" w:hAnsi="Times New Roman" w:cs="Times New Roman"/>
                  <w:sz w:val="28"/>
                  <w:szCs w:val="28"/>
                </w:rPr>
                <w:t>2</w:t>
              </w:r>
            </w:ins>
            <w:r w:rsidRPr="00973B8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</w:t>
            </w:r>
            <w:ins w:id="20" w:author="Фролов Алексей" w:date="2020-12-23T06:18:00Z"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>н</w:t>
              </w:r>
            </w:ins>
            <w:del w:id="21" w:author="Фролов Алексей" w:date="2020-12-23T06:18:00Z">
              <w:r w:rsidDel="00A00B43">
                <w:rPr>
                  <w:rFonts w:ascii="Times New Roman" w:hAnsi="Times New Roman" w:cs="Times New Roman"/>
                  <w:sz w:val="28"/>
                  <w:szCs w:val="28"/>
                </w:rPr>
                <w:delText>ть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чат</w:t>
            </w:r>
          </w:p>
        </w:tc>
      </w:tr>
      <w:tr w:rsidR="0025396E" w:rsidRPr="0025396E" w14:paraId="317F175C" w14:textId="77777777" w:rsidTr="00DF6F70">
        <w:tc>
          <w:tcPr>
            <w:tcW w:w="4672" w:type="dxa"/>
          </w:tcPr>
          <w:p w14:paraId="7EDE2469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2B27D0B9" w14:textId="77777777" w:rsidR="0025396E" w:rsidRPr="00BD74E7" w:rsidRDefault="00BD74E7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BD74E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Непрочитанные сообщения отображаются как прочитанные</w:t>
            </w:r>
          </w:p>
        </w:tc>
      </w:tr>
      <w:tr w:rsidR="0025396E" w:rsidRPr="0025396E" w14:paraId="116D6B48" w14:textId="77777777" w:rsidTr="00DF6F70">
        <w:tc>
          <w:tcPr>
            <w:tcW w:w="4672" w:type="dxa"/>
          </w:tcPr>
          <w:p w14:paraId="73AFE934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3E92665A" w14:textId="77777777" w:rsidR="0025396E" w:rsidRPr="0025396E" w:rsidRDefault="00BD74E7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5396E" w:rsidRPr="0025396E" w14:paraId="159A6C87" w14:textId="77777777" w:rsidTr="00DF6F70">
        <w:tc>
          <w:tcPr>
            <w:tcW w:w="4672" w:type="dxa"/>
          </w:tcPr>
          <w:p w14:paraId="2DB961CE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14:paraId="3BE9DB9A" w14:textId="77777777" w:rsidR="0025396E" w:rsidRPr="0025396E" w:rsidRDefault="009152BA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604238C1" w14:textId="77777777" w:rsidR="0025396E" w:rsidRDefault="002539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22F27EBA" w14:textId="77777777" w:rsidTr="00DF6F70">
        <w:tc>
          <w:tcPr>
            <w:tcW w:w="4672" w:type="dxa"/>
          </w:tcPr>
          <w:p w14:paraId="6788296A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6DA9B786" w14:textId="77777777"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F539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06: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Отправить сообщение в чат</w:t>
            </w:r>
          </w:p>
        </w:tc>
      </w:tr>
      <w:tr w:rsidR="0025396E" w:rsidRPr="0025396E" w14:paraId="09ACDA12" w14:textId="77777777" w:rsidTr="00DF6F70">
        <w:tc>
          <w:tcPr>
            <w:tcW w:w="4672" w:type="dxa"/>
          </w:tcPr>
          <w:p w14:paraId="4BF4608A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(основной поток)</w:t>
            </w:r>
          </w:p>
        </w:tc>
        <w:tc>
          <w:tcPr>
            <w:tcW w:w="4673" w:type="dxa"/>
          </w:tcPr>
          <w:p w14:paraId="79286618" w14:textId="77777777" w:rsidR="0025396E" w:rsidDel="00A00B43" w:rsidRDefault="00223708" w:rsidP="00B55080">
            <w:pPr>
              <w:pStyle w:val="a6"/>
              <w:numPr>
                <w:ilvl w:val="0"/>
                <w:numId w:val="11"/>
              </w:numPr>
              <w:jc w:val="both"/>
              <w:rPr>
                <w:del w:id="22" w:author="Фролов Алексей" w:date="2020-12-23T06:19:00Z"/>
                <w:rFonts w:ascii="Times New Roman" w:hAnsi="Times New Roman" w:cs="Times New Roman"/>
                <w:sz w:val="28"/>
                <w:szCs w:val="28"/>
              </w:rPr>
            </w:pPr>
            <w:del w:id="23" w:author="Фролов Алексей" w:date="2020-12-23T06:19:00Z">
              <w:r w:rsidDel="00A00B43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Пользователь выбирает </w:delText>
              </w:r>
              <w:r w:rsidR="00B55080" w:rsidRPr="00B55080" w:rsidDel="00A00B43">
                <w:rPr>
                  <w:rFonts w:ascii="Times New Roman" w:hAnsi="Times New Roman" w:cs="Times New Roman"/>
                  <w:sz w:val="28"/>
                  <w:szCs w:val="28"/>
                </w:rPr>
                <w:delText>поле ввода сообщения в качестве текущего элемента управления</w:delText>
              </w:r>
            </w:del>
          </w:p>
          <w:p w14:paraId="1DE1B05D" w14:textId="77777777" w:rsidR="00223708" w:rsidRDefault="00223708" w:rsidP="00223708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</w:t>
            </w:r>
            <w:del w:id="24" w:author="Фролов Алексей" w:date="2020-12-23T06:20:00Z">
              <w:r w:rsidR="00B55080" w:rsidDel="00A00B43">
                <w:rPr>
                  <w:rFonts w:ascii="Times New Roman" w:hAnsi="Times New Roman" w:cs="Times New Roman"/>
                  <w:sz w:val="28"/>
                  <w:szCs w:val="28"/>
                </w:rPr>
                <w:delText>поле</w:delText>
              </w:r>
              <w:r w:rsidDel="00A00B43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ввода сообщения</w:delText>
              </w:r>
            </w:del>
            <w:ins w:id="25" w:author="Фролов Алексей" w:date="2020-12-23T06:20:00Z"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>клавиатуру</w:t>
              </w:r>
            </w:ins>
            <w:ins w:id="26" w:author="Фролов Алексей" w:date="2020-12-23T06:21:00Z"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 xml:space="preserve"> для ввода</w:t>
              </w:r>
            </w:ins>
            <w:ins w:id="27" w:author="Фролов Алексей" w:date="2020-12-23T06:20:00Z"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ins>
            <w:ins w:id="28" w:author="Фролов Алексей" w:date="2020-12-23T06:21:00Z"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>(</w:t>
              </w:r>
              <w:proofErr w:type="gramStart"/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>посмотреть</w:t>
              </w:r>
              <w:proofErr w:type="gramEnd"/>
              <w:r w:rsidR="00A00B43">
                <w:rPr>
                  <w:rFonts w:ascii="Times New Roman" w:hAnsi="Times New Roman" w:cs="Times New Roman"/>
                  <w:sz w:val="28"/>
                  <w:szCs w:val="28"/>
                </w:rPr>
                <w:t xml:space="preserve"> как правильно называется)</w:t>
              </w:r>
            </w:ins>
          </w:p>
          <w:p w14:paraId="7637AD2F" w14:textId="77777777" w:rsidR="00223708" w:rsidRDefault="00223708" w:rsidP="00223708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текст сообщения и выбирает о</w:t>
            </w:r>
            <w:r w:rsidR="00B5508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из действий:</w:t>
            </w:r>
          </w:p>
          <w:p w14:paraId="50FBD644" w14:textId="77777777" w:rsidR="00223708" w:rsidRDefault="00223708" w:rsidP="00223708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3а: Отправить сообщение: система отправляет сообщение в чат, сохраняет сообщение в БД. Возврат к чату</w:t>
            </w:r>
          </w:p>
          <w:p w14:paraId="6857C1A6" w14:textId="77777777" w:rsidR="00223708" w:rsidRPr="00223708" w:rsidRDefault="00223708" w:rsidP="00223708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3б: Отмена: система очищает окно ввода сообщения. Изменения не сохраняются. Возврат к чату</w:t>
            </w:r>
          </w:p>
        </w:tc>
      </w:tr>
      <w:tr w:rsidR="0025396E" w:rsidRPr="0025396E" w14:paraId="02A0A64D" w14:textId="77777777" w:rsidTr="00DF6F70">
        <w:tc>
          <w:tcPr>
            <w:tcW w:w="4672" w:type="dxa"/>
          </w:tcPr>
          <w:p w14:paraId="47369312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3B4EBAA" w14:textId="77777777" w:rsidR="00A00B43" w:rsidRPr="00A00B43" w:rsidRDefault="00A00B43" w:rsidP="00A00B43">
            <w:pPr>
              <w:jc w:val="both"/>
              <w:rPr>
                <w:ins w:id="29" w:author="Фролов Алексей" w:date="2020-12-23T06:20:00Z"/>
                <w:rFonts w:ascii="Times New Roman" w:hAnsi="Times New Roman" w:cs="Times New Roman"/>
                <w:sz w:val="28"/>
                <w:szCs w:val="28"/>
                <w:rPrChange w:id="30" w:author="Фролов Алексей" w:date="2020-12-23T06:20:00Z">
                  <w:rPr>
                    <w:ins w:id="31" w:author="Фролов Алексей" w:date="2020-12-23T06:20:00Z"/>
                  </w:rPr>
                </w:rPrChange>
              </w:rPr>
              <w:pPrChange w:id="32" w:author="Фролов Алексей" w:date="2020-12-23T06:20:00Z">
                <w:pPr>
                  <w:pStyle w:val="a6"/>
                  <w:numPr>
                    <w:numId w:val="15"/>
                  </w:numPr>
                  <w:ind w:hanging="360"/>
                  <w:jc w:val="both"/>
                </w:pPr>
              </w:pPrChange>
            </w:pPr>
            <w:ins w:id="33" w:author="Фролов Алексей" w:date="2020-12-23T06:20:00Z">
              <w:r w:rsidRPr="00A00B43">
                <w:rPr>
                  <w:rFonts w:ascii="Times New Roman" w:hAnsi="Times New Roman" w:cs="Times New Roman"/>
                  <w:sz w:val="28"/>
                  <w:szCs w:val="28"/>
                  <w:rPrChange w:id="34" w:author="Фролов Алексей" w:date="2020-12-23T06:20:00Z">
                    <w:rPr/>
                  </w:rPrChange>
                </w:rPr>
                <w:t>Пользователь выбира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л</w:t>
              </w:r>
              <w:r w:rsidRPr="00A00B43">
                <w:rPr>
                  <w:rFonts w:ascii="Times New Roman" w:hAnsi="Times New Roman" w:cs="Times New Roman"/>
                  <w:sz w:val="28"/>
                  <w:szCs w:val="28"/>
                  <w:rPrChange w:id="35" w:author="Фролов Алексей" w:date="2020-12-23T06:20:00Z">
                    <w:rPr/>
                  </w:rPrChange>
                </w:rPr>
                <w:t xml:space="preserve"> поле ввода сообщения в качестве текущего элемента управления</w:t>
              </w:r>
            </w:ins>
          </w:p>
          <w:p w14:paraId="1EC18F3C" w14:textId="77777777"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del w:id="36" w:author="Фролов Алексей" w:date="2020-12-23T06:20:00Z">
              <w:r w:rsidDel="00A00B43">
                <w:rPr>
                  <w:rFonts w:ascii="Times New Roman" w:hAnsi="Times New Roman" w:cs="Times New Roman"/>
                  <w:sz w:val="28"/>
                  <w:szCs w:val="28"/>
                </w:rPr>
                <w:delText>Выбрана функция «Отправить сообщение в чат»</w:delText>
              </w:r>
            </w:del>
          </w:p>
        </w:tc>
      </w:tr>
      <w:tr w:rsidR="0025396E" w:rsidRPr="0025396E" w14:paraId="13857CB8" w14:textId="77777777" w:rsidTr="00DF6F70">
        <w:tc>
          <w:tcPr>
            <w:tcW w:w="4672" w:type="dxa"/>
          </w:tcPr>
          <w:p w14:paraId="68187F9C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EE460E3" w14:textId="77777777" w:rsidR="00973B84" w:rsidRPr="00973B84" w:rsidRDefault="00973B84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Авторизоваться в системе</w:t>
            </w:r>
          </w:p>
          <w:p w14:paraId="6A65AD71" w14:textId="77777777" w:rsidR="0025396E" w:rsidRDefault="00973B84" w:rsidP="00DF6F70">
            <w:pPr>
              <w:jc w:val="both"/>
              <w:rPr>
                <w:ins w:id="37" w:author="Фролов Алексей" w:date="2020-12-23T06:19:00Z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чат</w:t>
            </w:r>
          </w:p>
          <w:p w14:paraId="59BBC51B" w14:textId="77777777" w:rsidR="00A00B43" w:rsidRPr="00A00B43" w:rsidRDefault="00A00B43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  <w:rPrChange w:id="38" w:author="Фролов Алексей" w:date="2020-12-23T06:19:00Z">
                  <w:rPr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ins w:id="39" w:author="Фролов Алексей" w:date="2020-12-23T06:19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Аналогично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UC05</w:t>
              </w:r>
            </w:ins>
          </w:p>
        </w:tc>
      </w:tr>
      <w:tr w:rsidR="0025396E" w:rsidRPr="0025396E" w14:paraId="13AB321E" w14:textId="77777777" w:rsidTr="00DF6F70">
        <w:tc>
          <w:tcPr>
            <w:tcW w:w="4672" w:type="dxa"/>
          </w:tcPr>
          <w:p w14:paraId="030E6581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5A58C45A" w14:textId="77777777" w:rsidR="00D27A62" w:rsidRDefault="00D27A62" w:rsidP="00D27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2CCF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Обновленный чат сохранен в БД</w:t>
            </w:r>
          </w:p>
          <w:p w14:paraId="1A719D45" w14:textId="77777777" w:rsidR="0025396E" w:rsidRPr="0025396E" w:rsidRDefault="00D27A62" w:rsidP="00D27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 чате пользователям отображаются непрочитанные сообщения</w:t>
            </w:r>
          </w:p>
        </w:tc>
      </w:tr>
      <w:tr w:rsidR="0025396E" w:rsidRPr="0025396E" w14:paraId="7A4C6A55" w14:textId="77777777" w:rsidTr="00DF6F70">
        <w:tc>
          <w:tcPr>
            <w:tcW w:w="4672" w:type="dxa"/>
          </w:tcPr>
          <w:p w14:paraId="29AE5868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20824767" w14:textId="77777777" w:rsidR="0025396E" w:rsidRDefault="00223708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А1: Отложить отправку сообщения:</w:t>
            </w:r>
          </w:p>
          <w:p w14:paraId="40FA080B" w14:textId="77777777"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40"/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14:paraId="53136EBA" w14:textId="77777777"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  <w:commentRangeEnd w:id="40"/>
            <w:r w:rsidR="00A00B43">
              <w:rPr>
                <w:rStyle w:val="a9"/>
              </w:rPr>
              <w:commentReference w:id="40"/>
            </w:r>
          </w:p>
          <w:p w14:paraId="2B8BC285" w14:textId="77777777"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 основного потока (до выбора действия)</w:t>
            </w:r>
          </w:p>
          <w:p w14:paraId="2BB21FD7" w14:textId="77777777"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отложенную отправку сообщения.</w:t>
            </w:r>
          </w:p>
          <w:p w14:paraId="6B7C456F" w14:textId="77777777"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поле для ввода даты и времени отправки.</w:t>
            </w:r>
          </w:p>
          <w:p w14:paraId="1980945C" w14:textId="77777777" w:rsidR="004917AC" w:rsidRDefault="004917AC" w:rsidP="004917AC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вводит дату и время и выбирает одно из действий:</w:t>
            </w:r>
          </w:p>
          <w:p w14:paraId="74C84996" w14:textId="77777777" w:rsidR="004917AC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6а: Отправить сообщение: система отправляет сообщение в чат в указанную дату и время, сохраняет сообщение в БД. Возврат к чату</w:t>
            </w:r>
          </w:p>
          <w:p w14:paraId="42BBFA3A" w14:textId="77777777" w:rsidR="00223708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6б: Отмена: система очищает окно ввода сообщения и поле ввода даты и времени. Изменения не сохраняются. Возврат к чату</w:t>
            </w:r>
          </w:p>
          <w:p w14:paraId="407B4AED" w14:textId="77777777" w:rsidR="00223708" w:rsidRDefault="00223708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А2: Прикрепить файл с учебными материалами</w:t>
            </w:r>
          </w:p>
          <w:p w14:paraId="54F6475B" w14:textId="77777777"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14:paraId="071C3F0F" w14:textId="77777777"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14:paraId="61ABE37C" w14:textId="77777777"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 основного потока (до выбора действия)</w:t>
            </w:r>
          </w:p>
          <w:p w14:paraId="1A42FF5D" w14:textId="77777777"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«Прикрепить файл с учебными материалами»</w:t>
            </w:r>
          </w:p>
          <w:p w14:paraId="174B5B2B" w14:textId="77777777"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возможных типов файлов для вложения, открывает файловую систему устройства для выбора файла</w:t>
            </w:r>
          </w:p>
          <w:p w14:paraId="40F545EE" w14:textId="77777777" w:rsidR="004917AC" w:rsidRDefault="004917AC" w:rsidP="004917AC">
            <w:pPr>
              <w:pStyle w:val="a6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файл и выбирает одно из действий:</w:t>
            </w:r>
          </w:p>
          <w:p w14:paraId="1C8895FA" w14:textId="77777777" w:rsidR="004917AC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6а: Прикрепить файл: система прикрепляет </w:t>
            </w:r>
            <w:r w:rsidR="003E13FB">
              <w:rPr>
                <w:rFonts w:ascii="Times New Roman" w:hAnsi="Times New Roman" w:cs="Times New Roman"/>
                <w:sz w:val="28"/>
                <w:szCs w:val="28"/>
              </w:rPr>
              <w:t>файл к отправляемому сообщению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закрывает файловую систему устройства. Возврат к п.3 основного потока</w:t>
            </w:r>
          </w:p>
          <w:p w14:paraId="3EEE5B7B" w14:textId="77777777" w:rsidR="00223708" w:rsidRDefault="004917AC" w:rsidP="004917AC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6б: Отмена: система закрывает файловую систему устройства, файл не сохраняется в БД. Возврат к п.3 основного потока</w:t>
            </w:r>
          </w:p>
          <w:p w14:paraId="59385858" w14:textId="77777777" w:rsidR="00223708" w:rsidRDefault="00223708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А3: Выбрать адресата:</w:t>
            </w:r>
          </w:p>
          <w:p w14:paraId="61A21FED" w14:textId="77777777" w:rsidR="00DA04A2" w:rsidRDefault="00DA04A2" w:rsidP="00DA04A2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41"/>
            <w:r>
              <w:rPr>
                <w:rFonts w:ascii="Times New Roman" w:hAnsi="Times New Roman" w:cs="Times New Roman"/>
                <w:sz w:val="28"/>
                <w:szCs w:val="28"/>
              </w:rPr>
              <w:t>Шаг 1 основного потока</w:t>
            </w:r>
          </w:p>
          <w:p w14:paraId="23AFBFE2" w14:textId="77777777" w:rsidR="00DA04A2" w:rsidRDefault="00DA04A2" w:rsidP="00DA04A2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 основного потока</w:t>
            </w:r>
          </w:p>
          <w:p w14:paraId="28611373" w14:textId="77777777"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 основного потока (до выбора действия)</w:t>
            </w:r>
          </w:p>
          <w:p w14:paraId="2F33EE28" w14:textId="77777777"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выбирает функцию «Отправить сообщение адресату»</w:t>
            </w:r>
            <w:commentRangeEnd w:id="41"/>
            <w:r w:rsidR="00A00B43">
              <w:rPr>
                <w:rStyle w:val="a9"/>
              </w:rPr>
              <w:commentReference w:id="41"/>
            </w:r>
          </w:p>
          <w:p w14:paraId="76444407" w14:textId="77777777"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чата</w:t>
            </w:r>
          </w:p>
          <w:p w14:paraId="33F2B608" w14:textId="77777777" w:rsidR="00DA04A2" w:rsidRDefault="00DA04A2" w:rsidP="00DF6F70">
            <w:pPr>
              <w:pStyle w:val="a6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адресата и одно из действий:</w:t>
            </w:r>
          </w:p>
          <w:p w14:paraId="013E238E" w14:textId="77777777" w:rsidR="00DA04A2" w:rsidRDefault="00DA04A2" w:rsidP="00DA04A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6а: Отправить сообщение: система отправляет сообщение в выбранному пользователю, сохраняет сообщение в БД. Возврат к чату</w:t>
            </w:r>
          </w:p>
          <w:p w14:paraId="47E6BF79" w14:textId="77777777" w:rsidR="00223708" w:rsidRPr="0025396E" w:rsidRDefault="00DA04A2" w:rsidP="00DA04A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3б: Отмена: система очищает окно ввода сообщения и выбора адресата. Изменения не сохраняются. Возврат к чату</w:t>
            </w:r>
          </w:p>
        </w:tc>
      </w:tr>
      <w:tr w:rsidR="0025396E" w:rsidRPr="0025396E" w14:paraId="79DEDDF3" w14:textId="77777777" w:rsidTr="00DF6F70">
        <w:tc>
          <w:tcPr>
            <w:tcW w:w="4672" w:type="dxa"/>
          </w:tcPr>
          <w:p w14:paraId="60984154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Исключения</w:t>
            </w:r>
          </w:p>
        </w:tc>
        <w:tc>
          <w:tcPr>
            <w:tcW w:w="4673" w:type="dxa"/>
          </w:tcPr>
          <w:p w14:paraId="4C0F167F" w14:textId="77777777" w:rsidR="0025396E" w:rsidRPr="0025396E" w:rsidRDefault="009152BA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75F5AEFB" w14:textId="77777777" w:rsidR="004917AC" w:rsidRDefault="004917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6E" w:rsidRPr="0025396E" w14:paraId="72F952AC" w14:textId="77777777" w:rsidTr="00DF6F70">
        <w:tc>
          <w:tcPr>
            <w:tcW w:w="4672" w:type="dxa"/>
          </w:tcPr>
          <w:p w14:paraId="6D46CF30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508755F4" w14:textId="77777777" w:rsidR="0025396E" w:rsidRPr="00F53981" w:rsidRDefault="00F53981" w:rsidP="00DF6F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UC07: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Управлять сообщением</w:t>
            </w:r>
          </w:p>
        </w:tc>
      </w:tr>
      <w:tr w:rsidR="0025396E" w:rsidRPr="0025396E" w14:paraId="5DDBB1ED" w14:textId="77777777" w:rsidTr="00DF6F70">
        <w:tc>
          <w:tcPr>
            <w:tcW w:w="4672" w:type="dxa"/>
          </w:tcPr>
          <w:p w14:paraId="61E572F0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Описание (основной поток)</w:t>
            </w:r>
          </w:p>
        </w:tc>
        <w:tc>
          <w:tcPr>
            <w:tcW w:w="4673" w:type="dxa"/>
          </w:tcPr>
          <w:p w14:paraId="3A77551A" w14:textId="77777777" w:rsidR="0025396E" w:rsidRDefault="00852CCF" w:rsidP="00852CCF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«Редактировать сообщение»</w:t>
            </w:r>
          </w:p>
          <w:p w14:paraId="0F08A036" w14:textId="77777777" w:rsidR="00852CCF" w:rsidRDefault="00852CCF" w:rsidP="00852CCF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сообщение в окне редактирования</w:t>
            </w:r>
          </w:p>
          <w:p w14:paraId="58F70252" w14:textId="77777777" w:rsidR="00852CCF" w:rsidRDefault="00852CCF" w:rsidP="00852CCF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изменения в сообщение и выбирает одно из действий:</w:t>
            </w:r>
          </w:p>
          <w:p w14:paraId="1720E14D" w14:textId="77777777" w:rsidR="00852CCF" w:rsidRDefault="00852CCF" w:rsidP="00852CCF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3а: Сохранить изменения: система сохраняет изменения в сообщении в БД. Возврат к чату</w:t>
            </w:r>
          </w:p>
          <w:p w14:paraId="637014D2" w14:textId="77777777" w:rsidR="00852CCF" w:rsidRPr="00852CCF" w:rsidRDefault="00852CCF" w:rsidP="00852CCF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3б: Отмена: 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чату</w:t>
            </w:r>
          </w:p>
        </w:tc>
      </w:tr>
      <w:tr w:rsidR="0025396E" w:rsidRPr="0025396E" w14:paraId="498C2D79" w14:textId="77777777" w:rsidTr="00DF6F70">
        <w:tc>
          <w:tcPr>
            <w:tcW w:w="4672" w:type="dxa"/>
          </w:tcPr>
          <w:p w14:paraId="5045B1AE" w14:textId="77777777" w:rsidR="0025396E" w:rsidRPr="0025396E" w:rsidRDefault="0025396E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CBE3F39" w14:textId="77777777" w:rsidR="0025396E" w:rsidRPr="0025396E" w:rsidRDefault="00F97945" w:rsidP="00DF6F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функция «</w:t>
            </w:r>
            <w:r w:rsidR="00EA4B1B">
              <w:rPr>
                <w:rFonts w:ascii="Times New Roman" w:hAnsi="Times New Roman" w:cs="Times New Roman"/>
                <w:sz w:val="28"/>
                <w:szCs w:val="28"/>
              </w:rPr>
              <w:t>Управлять сообщ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ением»</w:t>
            </w:r>
          </w:p>
        </w:tc>
      </w:tr>
      <w:tr w:rsidR="00973B84" w:rsidRPr="0025396E" w14:paraId="3AEA0E2C" w14:textId="77777777" w:rsidTr="00DF6F70">
        <w:tc>
          <w:tcPr>
            <w:tcW w:w="4672" w:type="dxa"/>
          </w:tcPr>
          <w:p w14:paraId="21B9448A" w14:textId="77777777"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5B8723D8" w14:textId="77777777" w:rsidR="00973B84" w:rsidRPr="00973B84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Авторизоваться в системе</w:t>
            </w:r>
          </w:p>
          <w:p w14:paraId="6A76FAC5" w14:textId="77777777" w:rsidR="00973B84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973B84">
              <w:rPr>
                <w:rFonts w:ascii="Times New Roman" w:hAnsi="Times New Roman" w:cs="Times New Roman"/>
                <w:sz w:val="28"/>
                <w:szCs w:val="28"/>
              </w:rPr>
              <w:t>-2: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</w:t>
            </w:r>
            <w:ins w:id="42" w:author="Фролов Алексей" w:date="2020-12-23T06:38:00Z">
              <w:r w:rsidR="00AE2A27">
                <w:rPr>
                  <w:rFonts w:ascii="Times New Roman" w:hAnsi="Times New Roman" w:cs="Times New Roman"/>
                  <w:sz w:val="28"/>
                  <w:szCs w:val="28"/>
                </w:rPr>
                <w:t>н</w:t>
              </w:r>
            </w:ins>
            <w:bookmarkStart w:id="43" w:name="_GoBack"/>
            <w:bookmarkEnd w:id="43"/>
            <w:del w:id="44" w:author="Фролов Алексей" w:date="2020-12-23T06:38:00Z">
              <w:r w:rsidDel="00AE2A27">
                <w:rPr>
                  <w:rFonts w:ascii="Times New Roman" w:hAnsi="Times New Roman" w:cs="Times New Roman"/>
                  <w:sz w:val="28"/>
                  <w:szCs w:val="28"/>
                </w:rPr>
                <w:delText>ть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чат</w:t>
            </w:r>
            <w:ins w:id="45" w:author="Фролов Алексей" w:date="2020-12-23T06:38:00Z">
              <w:r w:rsidR="00AE2A27">
                <w:rPr>
                  <w:rFonts w:ascii="Times New Roman" w:hAnsi="Times New Roman" w:cs="Times New Roman"/>
                  <w:sz w:val="28"/>
                  <w:szCs w:val="28"/>
                </w:rPr>
                <w:t>, имеющий отправленные сообщения</w:t>
              </w:r>
            </w:ins>
          </w:p>
          <w:p w14:paraId="717F4795" w14:textId="77777777" w:rsidR="00973B84" w:rsidRPr="00973B84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del w:id="46" w:author="Фролов Алексей" w:date="2020-12-23T06:38:00Z">
              <w:r w:rsidDel="00281532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PRE</w:delText>
              </w:r>
              <w:r w:rsidRPr="00AE2A27" w:rsidDel="00281532">
                <w:rPr>
                  <w:rFonts w:ascii="Times New Roman" w:hAnsi="Times New Roman" w:cs="Times New Roman"/>
                  <w:sz w:val="28"/>
                  <w:szCs w:val="28"/>
                  <w:rPrChange w:id="47" w:author="Фролов Алексей" w:date="2020-12-23T06:38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delText>-3</w:delText>
              </w:r>
              <w:r w:rsidDel="00281532">
                <w:rPr>
                  <w:rFonts w:ascii="Times New Roman" w:hAnsi="Times New Roman" w:cs="Times New Roman"/>
                  <w:sz w:val="28"/>
                  <w:szCs w:val="28"/>
                </w:rPr>
                <w:delText>: Выбрать сообщение</w:delText>
              </w:r>
            </w:del>
          </w:p>
        </w:tc>
      </w:tr>
      <w:tr w:rsidR="00973B84" w:rsidRPr="0025396E" w14:paraId="11EB0F00" w14:textId="77777777" w:rsidTr="00DF6F70">
        <w:tc>
          <w:tcPr>
            <w:tcW w:w="4672" w:type="dxa"/>
          </w:tcPr>
          <w:p w14:paraId="402E8F51" w14:textId="77777777"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Постусловия</w:t>
            </w:r>
          </w:p>
        </w:tc>
        <w:tc>
          <w:tcPr>
            <w:tcW w:w="4673" w:type="dxa"/>
          </w:tcPr>
          <w:p w14:paraId="553CEE64" w14:textId="77777777" w:rsidR="00973B84" w:rsidRDefault="00852CCF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852CCF">
              <w:rPr>
                <w:rFonts w:ascii="Times New Roman" w:hAnsi="Times New Roman" w:cs="Times New Roman"/>
                <w:sz w:val="28"/>
                <w:szCs w:val="28"/>
              </w:rPr>
              <w:t xml:space="preserve">-1: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Отредактированный чат сохранен в БД</w:t>
            </w:r>
          </w:p>
          <w:p w14:paraId="1D92559C" w14:textId="77777777" w:rsidR="00852CCF" w:rsidRPr="00852CCF" w:rsidRDefault="00852CCF" w:rsidP="00852C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1B18F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В чате пользователям отображаются актуальные сообщения</w:t>
            </w:r>
          </w:p>
        </w:tc>
      </w:tr>
      <w:tr w:rsidR="00973B84" w:rsidRPr="0025396E" w14:paraId="1018DF07" w14:textId="77777777" w:rsidTr="00DF6F70">
        <w:tc>
          <w:tcPr>
            <w:tcW w:w="4672" w:type="dxa"/>
          </w:tcPr>
          <w:p w14:paraId="01AB37DD" w14:textId="77777777"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</w:t>
            </w:r>
          </w:p>
        </w:tc>
        <w:tc>
          <w:tcPr>
            <w:tcW w:w="4673" w:type="dxa"/>
          </w:tcPr>
          <w:p w14:paraId="208AC9FE" w14:textId="77777777" w:rsidR="00973B84" w:rsidRDefault="00852CCF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А1: Удалить сообщение:</w:t>
            </w:r>
          </w:p>
          <w:p w14:paraId="0773CB4E" w14:textId="77777777" w:rsidR="00852CCF" w:rsidRDefault="00852CCF" w:rsidP="00852CCF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функцию «Удалить сообщение»</w:t>
            </w:r>
          </w:p>
          <w:p w14:paraId="004B1208" w14:textId="77777777" w:rsidR="00852CCF" w:rsidRDefault="00852CCF" w:rsidP="00852CCF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сообщение для подтверждения действия</w:t>
            </w:r>
          </w:p>
          <w:p w14:paraId="5AFF7434" w14:textId="77777777" w:rsidR="00852CCF" w:rsidRDefault="00852CCF" w:rsidP="00852CCF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одно из действий:</w:t>
            </w:r>
          </w:p>
          <w:p w14:paraId="1519CAAF" w14:textId="77777777" w:rsidR="00852CCF" w:rsidRDefault="00852CCF" w:rsidP="00852CCF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3а: Удалить сообщение: с</w:t>
            </w:r>
            <w:r w:rsidRPr="00E66CA4">
              <w:rPr>
                <w:rFonts w:ascii="Times New Roman" w:hAnsi="Times New Roman" w:cs="Times New Roman"/>
                <w:sz w:val="28"/>
                <w:szCs w:val="28"/>
              </w:rPr>
              <w:t xml:space="preserve">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запрос на удаление сообщения из БД администратору, удаляет сообщение из чата, обновляет чат. Возврат к чату</w:t>
            </w:r>
          </w:p>
          <w:p w14:paraId="19814AA2" w14:textId="77777777" w:rsidR="00852CCF" w:rsidRPr="00C36F87" w:rsidRDefault="00C36F87" w:rsidP="00C36F87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б: Отмена:</w:t>
            </w:r>
            <w:r w:rsidR="00852CCF"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сообщение 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для подтверждения действия</w:t>
            </w:r>
            <w:r w:rsidR="00852CCF"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; при подтверждении 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="00852CCF" w:rsidRPr="00AD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2CCF">
              <w:rPr>
                <w:rFonts w:ascii="Times New Roman" w:hAnsi="Times New Roman" w:cs="Times New Roman"/>
                <w:sz w:val="28"/>
                <w:szCs w:val="28"/>
              </w:rPr>
              <w:t>не сохраняются. Возврат к чату</w:t>
            </w:r>
          </w:p>
        </w:tc>
      </w:tr>
      <w:tr w:rsidR="00973B84" w:rsidRPr="0025396E" w14:paraId="12C2708B" w14:textId="77777777" w:rsidTr="00DF6F70">
        <w:tc>
          <w:tcPr>
            <w:tcW w:w="4672" w:type="dxa"/>
          </w:tcPr>
          <w:p w14:paraId="2530CF89" w14:textId="77777777" w:rsidR="00973B84" w:rsidRPr="0025396E" w:rsidRDefault="00973B84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96E"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4673" w:type="dxa"/>
          </w:tcPr>
          <w:p w14:paraId="5C9672E4" w14:textId="77777777" w:rsidR="00973B84" w:rsidRPr="0025396E" w:rsidRDefault="009152BA" w:rsidP="00973B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14:paraId="4864448F" w14:textId="77777777" w:rsidR="0025396E" w:rsidRDefault="0025396E"/>
    <w:sectPr w:rsidR="0025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Фролов Алексей" w:date="2020-12-23T06:34:00Z" w:initials="ФА">
    <w:p w14:paraId="02F70A03" w14:textId="77777777" w:rsidR="00281532" w:rsidRDefault="00281532">
      <w:pPr>
        <w:pStyle w:val="aa"/>
      </w:pPr>
      <w:r>
        <w:rPr>
          <w:rStyle w:val="a9"/>
        </w:rPr>
        <w:annotationRef/>
      </w:r>
      <w:r>
        <w:t>Здесь и далее вместо авторизации</w:t>
      </w:r>
    </w:p>
  </w:comment>
  <w:comment w:id="14" w:author="Фролов Алексей" w:date="2020-12-23T06:33:00Z" w:initials="ФА">
    <w:p w14:paraId="5A47DA2C" w14:textId="77777777" w:rsidR="00281532" w:rsidRDefault="00281532">
      <w:pPr>
        <w:pStyle w:val="aa"/>
      </w:pPr>
      <w:r>
        <w:rPr>
          <w:rStyle w:val="a9"/>
        </w:rPr>
        <w:annotationRef/>
      </w:r>
      <w:r>
        <w:rPr>
          <w:rFonts w:ascii="Times New Roman" w:hAnsi="Times New Roman" w:cs="Times New Roman"/>
          <w:sz w:val="28"/>
          <w:szCs w:val="28"/>
        </w:rPr>
        <w:t>доступно на главном экране приложения</w:t>
      </w:r>
    </w:p>
  </w:comment>
  <w:comment w:id="40" w:author="Фролов Алексей" w:date="2020-12-23T06:22:00Z" w:initials="ФА">
    <w:p w14:paraId="1189B5F6" w14:textId="77777777" w:rsidR="00A00B43" w:rsidRDefault="00A00B43">
      <w:pPr>
        <w:pStyle w:val="aa"/>
      </w:pPr>
      <w:r>
        <w:rPr>
          <w:rStyle w:val="a9"/>
        </w:rPr>
        <w:annotationRef/>
      </w:r>
      <w:r>
        <w:t>Здесь и далее откорректировать по изменениям основного потока</w:t>
      </w:r>
    </w:p>
  </w:comment>
  <w:comment w:id="41" w:author="Фролов Алексей" w:date="2020-12-23T06:24:00Z" w:initials="ФА">
    <w:p w14:paraId="6B165F07" w14:textId="77777777" w:rsidR="00A00B43" w:rsidRDefault="00A00B43">
      <w:pPr>
        <w:pStyle w:val="aa"/>
      </w:pPr>
      <w:r>
        <w:rPr>
          <w:rStyle w:val="a9"/>
        </w:rPr>
        <w:annotationRef/>
      </w:r>
      <w:r>
        <w:t>Вот здесь не очень понятно, чем отличается от основного потока. Имеется в виду, что при отправке в групповом чате можно выбрать конкретного юзера?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F70A03" w15:done="0"/>
  <w15:commentEx w15:paraId="5A47DA2C" w15:done="0"/>
  <w15:commentEx w15:paraId="1189B5F6" w15:done="0"/>
  <w15:commentEx w15:paraId="6B165F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F70A03" w16cid:durableId="238D6380"/>
  <w16cid:commentId w16cid:paraId="5A47DA2C" w16cid:durableId="238D6355"/>
  <w16cid:commentId w16cid:paraId="1189B5F6" w16cid:durableId="238D608A"/>
  <w16cid:commentId w16cid:paraId="6B165F07" w16cid:durableId="238D61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8B5"/>
    <w:multiLevelType w:val="hybridMultilevel"/>
    <w:tmpl w:val="4AB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4A71"/>
    <w:multiLevelType w:val="hybridMultilevel"/>
    <w:tmpl w:val="DAD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32BF"/>
    <w:multiLevelType w:val="hybridMultilevel"/>
    <w:tmpl w:val="DAD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A1B"/>
    <w:multiLevelType w:val="hybridMultilevel"/>
    <w:tmpl w:val="6C5EE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6137B"/>
    <w:multiLevelType w:val="hybridMultilevel"/>
    <w:tmpl w:val="B13CE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62A8B"/>
    <w:multiLevelType w:val="hybridMultilevel"/>
    <w:tmpl w:val="94146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151B"/>
    <w:multiLevelType w:val="hybridMultilevel"/>
    <w:tmpl w:val="A8AA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13021"/>
    <w:multiLevelType w:val="hybridMultilevel"/>
    <w:tmpl w:val="DAD22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17A3"/>
    <w:multiLevelType w:val="hybridMultilevel"/>
    <w:tmpl w:val="0892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B0EED"/>
    <w:multiLevelType w:val="hybridMultilevel"/>
    <w:tmpl w:val="C1124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320E6"/>
    <w:multiLevelType w:val="hybridMultilevel"/>
    <w:tmpl w:val="4AB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351E6"/>
    <w:multiLevelType w:val="hybridMultilevel"/>
    <w:tmpl w:val="4362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44969"/>
    <w:multiLevelType w:val="hybridMultilevel"/>
    <w:tmpl w:val="29BC6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4076B"/>
    <w:multiLevelType w:val="hybridMultilevel"/>
    <w:tmpl w:val="4BBC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A7D14"/>
    <w:multiLevelType w:val="hybridMultilevel"/>
    <w:tmpl w:val="F6AE0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4"/>
  </w:num>
  <w:num w:numId="7">
    <w:abstractNumId w:val="14"/>
  </w:num>
  <w:num w:numId="8">
    <w:abstractNumId w:val="3"/>
  </w:num>
  <w:num w:numId="9">
    <w:abstractNumId w:val="5"/>
  </w:num>
  <w:num w:numId="10">
    <w:abstractNumId w:val="13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Фролов Алексей">
    <w15:presenceInfo w15:providerId="AD" w15:userId="S-1-5-21-1413793644-3143680678-18969658-3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391"/>
    <w:rsid w:val="000B4042"/>
    <w:rsid w:val="00192391"/>
    <w:rsid w:val="001B18FE"/>
    <w:rsid w:val="00223708"/>
    <w:rsid w:val="00244D36"/>
    <w:rsid w:val="0025396E"/>
    <w:rsid w:val="00281532"/>
    <w:rsid w:val="00316358"/>
    <w:rsid w:val="00362794"/>
    <w:rsid w:val="003E13FB"/>
    <w:rsid w:val="004917AC"/>
    <w:rsid w:val="004A0DB1"/>
    <w:rsid w:val="005E1C17"/>
    <w:rsid w:val="006E322F"/>
    <w:rsid w:val="007B2069"/>
    <w:rsid w:val="00816B88"/>
    <w:rsid w:val="00852CCF"/>
    <w:rsid w:val="00896812"/>
    <w:rsid w:val="008C3DCA"/>
    <w:rsid w:val="009152BA"/>
    <w:rsid w:val="00973B84"/>
    <w:rsid w:val="00A00B43"/>
    <w:rsid w:val="00AD2AE3"/>
    <w:rsid w:val="00AE2A27"/>
    <w:rsid w:val="00B55080"/>
    <w:rsid w:val="00BB4F1E"/>
    <w:rsid w:val="00BD74E7"/>
    <w:rsid w:val="00C10032"/>
    <w:rsid w:val="00C36F87"/>
    <w:rsid w:val="00D27A62"/>
    <w:rsid w:val="00D7530A"/>
    <w:rsid w:val="00DA04A2"/>
    <w:rsid w:val="00DD1EC2"/>
    <w:rsid w:val="00E66CA4"/>
    <w:rsid w:val="00EA4B1B"/>
    <w:rsid w:val="00F33630"/>
    <w:rsid w:val="00F53981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783F"/>
  <w15:chartTrackingRefBased/>
  <w15:docId w15:val="{3C968960-A9FE-4FFF-AB19-BBD929D7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 отчетов"/>
    <w:basedOn w:val="a"/>
    <w:qFormat/>
    <w:rsid w:val="00F336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Заголовки отчетов"/>
    <w:basedOn w:val="1"/>
    <w:qFormat/>
    <w:rsid w:val="00F33630"/>
    <w:pPr>
      <w:spacing w:before="0" w:line="360" w:lineRule="auto"/>
      <w:ind w:firstLine="709"/>
      <w:jc w:val="center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3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53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18F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C3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C3DCA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00B4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00B4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00B4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00B4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00B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8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Фролов Алексей</cp:lastModifiedBy>
  <cp:revision>35</cp:revision>
  <dcterms:created xsi:type="dcterms:W3CDTF">2020-12-20T16:51:00Z</dcterms:created>
  <dcterms:modified xsi:type="dcterms:W3CDTF">2020-12-23T03:39:00Z</dcterms:modified>
</cp:coreProperties>
</file>