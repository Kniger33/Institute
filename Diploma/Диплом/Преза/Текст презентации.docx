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F3F7" w14:textId="2EBC99B9" w:rsidR="009A3CC3" w:rsidRPr="00236CEC" w:rsidRDefault="009A3CC3" w:rsidP="009A3CC3">
      <w:pPr>
        <w:ind w:firstLine="0"/>
        <w:jc w:val="center"/>
        <w:rPr>
          <w:b/>
          <w:bCs/>
        </w:rPr>
      </w:pPr>
      <w:r>
        <w:rPr>
          <w:b/>
          <w:bCs/>
        </w:rPr>
        <w:t>1 слайд</w:t>
      </w:r>
      <w:r w:rsidR="00236CEC">
        <w:rPr>
          <w:b/>
          <w:bCs/>
        </w:rPr>
        <w:t xml:space="preserve"> </w:t>
      </w:r>
      <w:r w:rsidR="00236CEC" w:rsidRPr="00317482">
        <w:rPr>
          <w:b/>
          <w:bCs/>
        </w:rPr>
        <w:t xml:space="preserve">– </w:t>
      </w:r>
      <w:r w:rsidR="00236CEC" w:rsidRPr="009A3CC3">
        <w:rPr>
          <w:b/>
          <w:bCs/>
        </w:rPr>
        <w:t>Вступление</w:t>
      </w:r>
      <w:r w:rsidR="00236CEC">
        <w:rPr>
          <w:b/>
          <w:bCs/>
        </w:rPr>
        <w:t xml:space="preserve"> </w:t>
      </w:r>
    </w:p>
    <w:p w14:paraId="6E836A45" w14:textId="5E390D8F" w:rsidR="00040115" w:rsidRDefault="00C3088D">
      <w:r>
        <w:t xml:space="preserve">Уважаемые члены государственной </w:t>
      </w:r>
      <w:r w:rsidR="000043B9">
        <w:t xml:space="preserve">аттестационной </w:t>
      </w:r>
      <w:r>
        <w:t>комиссии. Вашему вниманию представляется выпускная квалификационная работа на тему «</w:t>
      </w:r>
      <w:r w:rsidR="007B3698" w:rsidRPr="007B3698">
        <w:t xml:space="preserve">Разработка серверной подсистемы сервиса обмена сообщениями в </w:t>
      </w:r>
      <w:r w:rsidR="007B3698">
        <w:t xml:space="preserve">единой образовательной информационной системе </w:t>
      </w:r>
      <w:r w:rsidR="007B3698" w:rsidRPr="007B3698">
        <w:t>ОГУ имени И.С. Тургенева</w:t>
      </w:r>
      <w:r>
        <w:t>»</w:t>
      </w:r>
      <w:r w:rsidR="000043B9">
        <w:t>.</w:t>
      </w:r>
    </w:p>
    <w:p w14:paraId="4DCA1A6A" w14:textId="4DC9F63C" w:rsidR="000043B9" w:rsidRDefault="000043B9">
      <w:r>
        <w:t>Вместе с развитием цифровых технологий, совершенствуются и методы обучения, в том числе и в области дистанционных образовательных технологий. Особое значение они приобрели в связи с последними событиями в условиях ограничительных мероприятий</w:t>
      </w:r>
      <w:r w:rsidR="00164B36">
        <w:t>.</w:t>
      </w:r>
    </w:p>
    <w:p w14:paraId="44ACF003" w14:textId="77777777" w:rsidR="00412CB1" w:rsidRDefault="00412CB1">
      <w:pPr>
        <w:rPr>
          <w:ins w:id="0" w:author="Фролов Алексей" w:date="2021-04-17T17:49:00Z"/>
        </w:rPr>
      </w:pPr>
    </w:p>
    <w:p w14:paraId="72E28A5C" w14:textId="13A7A80F" w:rsidR="009A3CC3" w:rsidRPr="009A3CC3" w:rsidRDefault="009A3CC3" w:rsidP="009A3CC3">
      <w:pPr>
        <w:jc w:val="center"/>
        <w:rPr>
          <w:b/>
          <w:bCs/>
        </w:rPr>
      </w:pPr>
      <w:r>
        <w:rPr>
          <w:b/>
          <w:bCs/>
        </w:rPr>
        <w:t>2 слайд</w:t>
      </w:r>
      <w:r w:rsidR="00236CEC" w:rsidRPr="00A927BE">
        <w:rPr>
          <w:b/>
          <w:bCs/>
        </w:rPr>
        <w:t xml:space="preserve"> – </w:t>
      </w:r>
      <w:r w:rsidR="009B7CCA" w:rsidRPr="009B7CCA">
        <w:rPr>
          <w:b/>
          <w:bCs/>
        </w:rPr>
        <w:t>Актуальные потребности развития сервиса обмена сообщениями</w:t>
      </w:r>
    </w:p>
    <w:p w14:paraId="582FEC36" w14:textId="705774A2" w:rsidR="00E41B23" w:rsidRPr="00E41B23" w:rsidRDefault="00E41B23">
      <w:r>
        <w:t>На слайде представлено существующее решение.</w:t>
      </w:r>
    </w:p>
    <w:p w14:paraId="7F653174" w14:textId="64934667" w:rsidR="00725413" w:rsidRDefault="00D94525">
      <w:r>
        <w:t xml:space="preserve">Веб-версия сервиса обмена сообщениями позволяет, </w:t>
      </w:r>
      <w:r w:rsidR="00E41B23">
        <w:t>например</w:t>
      </w:r>
      <w:r>
        <w:t>, студенту, выбрать преподавателя из списка доступных преподавателей, прикрепить к сообщению файл и озаглавить его, а также просмотреть отправленные и принятые сообщения.</w:t>
      </w:r>
    </w:p>
    <w:p w14:paraId="66F45544" w14:textId="4EB08DEE" w:rsidR="00D94525" w:rsidRDefault="00D94525">
      <w:r>
        <w:t>Однако, поскольку существующее решение создавалось исключительно для веб-версии, то целевое его использование на мобильных устройствах не было основной задачей при разработке находящейся в данный момент в эксплуатации версии.</w:t>
      </w:r>
    </w:p>
    <w:p w14:paraId="103CF902" w14:textId="66A86518" w:rsidR="007C1F3B" w:rsidRDefault="00D94525" w:rsidP="00412CB1">
      <w:pPr>
        <w:rPr>
          <w:ins w:id="1" w:author="Фролов Алексей" w:date="2021-04-17T17:57:00Z"/>
        </w:rPr>
      </w:pPr>
      <w:r>
        <w:t>При создании мобильной версии сервиса решено переработать и серверную подсистему с учетом появившихся новых функциональных требований, таких как групповые чаты,</w:t>
      </w:r>
      <w:r w:rsidR="00412CB1">
        <w:t xml:space="preserve"> возможность синхронного обмена сообщениями и т.д</w:t>
      </w:r>
      <w:r>
        <w:t>. Планируется, что после опытной эксплуатации</w:t>
      </w:r>
      <w:r w:rsidR="00412CB1">
        <w:t xml:space="preserve"> мобильной версии сервиса серверная подсистема будет использована для обновленной веб-версии сервиса.</w:t>
      </w:r>
    </w:p>
    <w:p w14:paraId="2E1464DB" w14:textId="0100D130" w:rsidR="00164B36" w:rsidRDefault="00164B36" w:rsidP="00D955D3">
      <w:pPr>
        <w:ind w:firstLine="0"/>
      </w:pPr>
    </w:p>
    <w:p w14:paraId="1765C3E8" w14:textId="361947DE" w:rsidR="00E41B23" w:rsidRDefault="00E41B23" w:rsidP="00D955D3">
      <w:pPr>
        <w:ind w:firstLine="0"/>
      </w:pPr>
    </w:p>
    <w:p w14:paraId="02E6D18D" w14:textId="77777777" w:rsidR="00E41B23" w:rsidRDefault="00E41B23" w:rsidP="00D955D3">
      <w:pPr>
        <w:ind w:firstLine="0"/>
      </w:pPr>
    </w:p>
    <w:p w14:paraId="44B4D0B4" w14:textId="35819088" w:rsidR="009A3CC3" w:rsidRPr="009A3CC3" w:rsidRDefault="009A3CC3" w:rsidP="009A3CC3">
      <w:pPr>
        <w:jc w:val="center"/>
        <w:rPr>
          <w:b/>
          <w:bCs/>
        </w:rPr>
      </w:pPr>
      <w:r>
        <w:rPr>
          <w:b/>
          <w:bCs/>
        </w:rPr>
        <w:lastRenderedPageBreak/>
        <w:t>3</w:t>
      </w:r>
      <w:r w:rsidRPr="009A3CC3">
        <w:rPr>
          <w:b/>
          <w:bCs/>
        </w:rPr>
        <w:t xml:space="preserve"> слайд</w:t>
      </w:r>
      <w:r w:rsidR="00236CEC" w:rsidRPr="00A927BE">
        <w:rPr>
          <w:b/>
          <w:bCs/>
        </w:rPr>
        <w:t xml:space="preserve"> – </w:t>
      </w:r>
      <w:r>
        <w:rPr>
          <w:b/>
          <w:bCs/>
        </w:rPr>
        <w:t>Цель и задачи</w:t>
      </w:r>
    </w:p>
    <w:p w14:paraId="11CA1A38" w14:textId="76700A0D" w:rsidR="00351494" w:rsidRDefault="00351494" w:rsidP="000C1CED">
      <w:r w:rsidRPr="00351494">
        <w:t>Целью выпускной квалификационной работы является сокращение времени, затрачиваемого пользователями на выполнение основных операций при использовании сервиса обмена сообщениями ЕОИС ОГУ им. И.С. Тургенева</w:t>
      </w:r>
    </w:p>
    <w:p w14:paraId="5E0294CB" w14:textId="191FD392" w:rsidR="00785FCF" w:rsidRDefault="000C1CED" w:rsidP="009574B5">
      <w:r>
        <w:t>Задачи, необходимые для достижения поставленной цели, представлены на слайде.</w:t>
      </w:r>
    </w:p>
    <w:p w14:paraId="75044DF2" w14:textId="77777777" w:rsidR="00164B36" w:rsidRDefault="00164B36" w:rsidP="009574B5"/>
    <w:p w14:paraId="3618C138" w14:textId="1750037D" w:rsidR="009A3CC3" w:rsidRPr="000C1CED" w:rsidRDefault="009A3CC3" w:rsidP="009A3CC3">
      <w:pPr>
        <w:jc w:val="center"/>
        <w:rPr>
          <w:b/>
          <w:bCs/>
        </w:rPr>
      </w:pPr>
      <w:r>
        <w:rPr>
          <w:b/>
          <w:bCs/>
        </w:rPr>
        <w:t xml:space="preserve">4 слайд </w:t>
      </w:r>
      <w:r w:rsidR="00236CEC" w:rsidRPr="00A927BE">
        <w:rPr>
          <w:b/>
          <w:bCs/>
        </w:rPr>
        <w:t xml:space="preserve">– </w:t>
      </w:r>
      <w:r>
        <w:rPr>
          <w:b/>
          <w:bCs/>
        </w:rPr>
        <w:t>Обзор аналогов</w:t>
      </w:r>
    </w:p>
    <w:p w14:paraId="70196283" w14:textId="644B1D8F" w:rsidR="000C1CED" w:rsidRDefault="00FE76B7">
      <w:r>
        <w:t xml:space="preserve">На данном слайде представлены найденные аналоги. </w:t>
      </w:r>
      <w:r w:rsidR="003555AA">
        <w:t>Одним из важнейших критериев сравнения является наличие возможности объединения чатов в совокупности. Данная возможность не представлена ни в одном из выбранных аналогов. Остальные критерии Вы можете увидеть на слайде.</w:t>
      </w:r>
    </w:p>
    <w:p w14:paraId="30B9E685" w14:textId="3FEDB028" w:rsidR="00351494" w:rsidRDefault="00DD07AF">
      <w:r>
        <w:t>В</w:t>
      </w:r>
      <w:r w:rsidR="00351494">
        <w:t xml:space="preserve"> качестве аналогов были взяты популярные мессенджеры</w:t>
      </w:r>
      <w:r w:rsidR="001633AF">
        <w:t xml:space="preserve"> </w:t>
      </w:r>
      <w:r w:rsidR="001633AF">
        <w:rPr>
          <w:lang w:val="en-US"/>
        </w:rPr>
        <w:t>WhatsApp</w:t>
      </w:r>
      <w:r w:rsidR="001633AF" w:rsidRPr="001633AF">
        <w:t xml:space="preserve"> </w:t>
      </w:r>
      <w:r w:rsidR="001633AF">
        <w:t xml:space="preserve">и </w:t>
      </w:r>
      <w:r w:rsidR="001633AF">
        <w:rPr>
          <w:lang w:val="en-US"/>
        </w:rPr>
        <w:t>Viber</w:t>
      </w:r>
      <w:r w:rsidR="001633AF">
        <w:t>, а также существующее веб решение</w:t>
      </w:r>
      <w:r>
        <w:t>,</w:t>
      </w:r>
      <w:r w:rsidR="00430CD3">
        <w:t xml:space="preserve"> </w:t>
      </w:r>
      <w:r>
        <w:t>поскольку п</w:t>
      </w:r>
      <w:r w:rsidR="00430CD3">
        <w:t>ервые два являются распространенными мессенджерами</w:t>
      </w:r>
      <w:r>
        <w:t xml:space="preserve"> для организации процесса общения коллективов</w:t>
      </w:r>
      <w:r w:rsidR="00430CD3">
        <w:t xml:space="preserve"> и все они реализуют большую часть необходимого функционала.</w:t>
      </w:r>
    </w:p>
    <w:p w14:paraId="546101F1" w14:textId="7893D6FB" w:rsidR="00430CD3" w:rsidRDefault="00430CD3">
      <w:r>
        <w:t>Исходя из анализа таблицы можно сделать вывод о том, что каждый из аналогов имеет</w:t>
      </w:r>
      <w:r w:rsidR="00EA0417">
        <w:t xml:space="preserve"> те или иные преимущества перед друг другом, однако ни один из них не реализует весь необходимый функционал.</w:t>
      </w:r>
    </w:p>
    <w:p w14:paraId="5AAB45A8" w14:textId="77777777" w:rsidR="00132A96" w:rsidRPr="001633AF" w:rsidRDefault="00132A96">
      <w:pPr>
        <w:rPr>
          <w:ins w:id="2" w:author="Фролов Алексей" w:date="2021-04-17T18:04:00Z"/>
        </w:rPr>
      </w:pPr>
    </w:p>
    <w:p w14:paraId="56317F05" w14:textId="43063EA3" w:rsidR="00A927BE" w:rsidRPr="00A927BE" w:rsidRDefault="00A927BE" w:rsidP="00A927BE">
      <w:pPr>
        <w:jc w:val="center"/>
        <w:rPr>
          <w:b/>
          <w:bCs/>
        </w:rPr>
      </w:pPr>
      <w:r>
        <w:rPr>
          <w:b/>
          <w:bCs/>
        </w:rPr>
        <w:t>5 слайд</w:t>
      </w:r>
      <w:r w:rsidRPr="00A927BE">
        <w:rPr>
          <w:b/>
          <w:bCs/>
        </w:rPr>
        <w:t xml:space="preserve"> – </w:t>
      </w:r>
      <w:r>
        <w:rPr>
          <w:b/>
          <w:bCs/>
        </w:rPr>
        <w:t xml:space="preserve">Требования к </w:t>
      </w:r>
      <w:r w:rsidRPr="00132A96">
        <w:rPr>
          <w:b/>
          <w:bCs/>
          <w:u w:val="single"/>
        </w:rPr>
        <w:t>ПО</w:t>
      </w:r>
    </w:p>
    <w:p w14:paraId="70829BA0" w14:textId="700FF9DE" w:rsidR="00A927BE" w:rsidRDefault="003437F8">
      <w:r>
        <w:t>Исходя из таблицы аналогов можно выделить следующие требования, представленные на слайде.</w:t>
      </w:r>
    </w:p>
    <w:p w14:paraId="2FF1A0E7" w14:textId="77777777" w:rsidR="003F08F9" w:rsidRDefault="003F08F9"/>
    <w:p w14:paraId="60AC36B7" w14:textId="0652612F" w:rsidR="00A927BE" w:rsidRPr="00124C6F" w:rsidRDefault="00577EF6" w:rsidP="00124C6F">
      <w:pPr>
        <w:jc w:val="center"/>
        <w:rPr>
          <w:b/>
          <w:bCs/>
        </w:rPr>
      </w:pPr>
      <w:r>
        <w:rPr>
          <w:b/>
          <w:bCs/>
        </w:rPr>
        <w:t>6</w:t>
      </w:r>
      <w:r w:rsidR="00124C6F">
        <w:rPr>
          <w:b/>
          <w:bCs/>
        </w:rPr>
        <w:t xml:space="preserve"> слайд – ДВИ</w:t>
      </w:r>
    </w:p>
    <w:p w14:paraId="493B6390" w14:textId="550E1EF3" w:rsidR="00A927BE" w:rsidRDefault="00FE7A02">
      <w:pPr>
        <w:rPr>
          <w:ins w:id="3" w:author="Фролов Алексей" w:date="2021-04-17T18:15:00Z"/>
        </w:rPr>
      </w:pPr>
      <w:r>
        <w:t>На данном слайде представлена диаграмма вариантов использования. В системе есть разные пользователи со своими правами доступа и возможностями.</w:t>
      </w:r>
      <w:r w:rsidR="00A94608">
        <w:t xml:space="preserve"> Например, пользователи могут отредактировать ил</w:t>
      </w:r>
      <w:r w:rsidR="00C57B6A">
        <w:t>и</w:t>
      </w:r>
      <w:r w:rsidR="00A94608">
        <w:t xml:space="preserve"> удалить сообщение</w:t>
      </w:r>
      <w:r w:rsidR="00C57B6A">
        <w:t xml:space="preserve">. </w:t>
      </w:r>
    </w:p>
    <w:p w14:paraId="483B93DB" w14:textId="6B6F8B21" w:rsidR="00A927BE" w:rsidRPr="00124C6F" w:rsidRDefault="00577EF6" w:rsidP="00124C6F">
      <w:pPr>
        <w:jc w:val="center"/>
        <w:rPr>
          <w:b/>
          <w:bCs/>
        </w:rPr>
      </w:pPr>
      <w:r>
        <w:rPr>
          <w:b/>
          <w:bCs/>
        </w:rPr>
        <w:lastRenderedPageBreak/>
        <w:t>7</w:t>
      </w:r>
      <w:r w:rsidR="00124C6F">
        <w:rPr>
          <w:b/>
          <w:bCs/>
        </w:rPr>
        <w:t xml:space="preserve"> слайд – Логическая схема БД</w:t>
      </w:r>
    </w:p>
    <w:p w14:paraId="6597AC8C" w14:textId="502B8F9C" w:rsidR="00C57B6A" w:rsidRDefault="00507B97">
      <w:r>
        <w:t>Здесь представлена логическая схема базы данных, где</w:t>
      </w:r>
      <w:r w:rsidR="00C57B6A">
        <w:t xml:space="preserve"> основными сущностями являются Чат и Сообщение.</w:t>
      </w:r>
    </w:p>
    <w:p w14:paraId="703EAEE3" w14:textId="3DCE821F" w:rsidR="00657917" w:rsidRDefault="00C57B6A" w:rsidP="00992AA8">
      <w:r>
        <w:t>Поскольку пользователь может состоять в нескольких чатах, также как и в чате есть множество пользователей, то между ними организуется взаимосвязь многие ко многим</w:t>
      </w:r>
      <w:r w:rsidR="002449AD">
        <w:t xml:space="preserve">, </w:t>
      </w:r>
      <w:r w:rsidR="00C259D3">
        <w:t>и она выносится в отдельную таблицу</w:t>
      </w:r>
      <w:r w:rsidR="00577EF6">
        <w:t>.</w:t>
      </w:r>
      <w:r w:rsidR="00C259D3">
        <w:t xml:space="preserve"> </w:t>
      </w:r>
      <w:r w:rsidR="00577EF6">
        <w:t xml:space="preserve">Также, </w:t>
      </w:r>
      <w:r w:rsidR="00C259D3">
        <w:t xml:space="preserve">туда добавляется поле-флаг на наличие нового сообщения у этого пользователя в этом чате. </w:t>
      </w:r>
      <w:r w:rsidR="00992AA8">
        <w:t xml:space="preserve">У пользователя в чате может быть множество сообщений, </w:t>
      </w:r>
      <w:r w:rsidR="002449AD">
        <w:t>поэтому табли</w:t>
      </w:r>
      <w:r w:rsidR="00992AA8">
        <w:t>ца Сообщение имеет связь один ко многим с таблицей Пользователь имеет чат. Также, у сообщения может быть получатель, поэтому она связана и с таблицей Пользователь напрямую</w:t>
      </w:r>
      <w:bookmarkStart w:id="4" w:name="_Hlk70269920"/>
      <w:r w:rsidR="00577EF6">
        <w:t>.</w:t>
      </w:r>
    </w:p>
    <w:p w14:paraId="3662C251" w14:textId="1547EBC8" w:rsidR="00577EF6" w:rsidRDefault="00577EF6" w:rsidP="00992AA8">
      <w:r>
        <w:t>Отдельно</w:t>
      </w:r>
      <w:r w:rsidR="0079143A">
        <w:t xml:space="preserve"> цветом</w:t>
      </w:r>
      <w:r>
        <w:t xml:space="preserve"> выделены таблицы, которые </w:t>
      </w:r>
      <w:r w:rsidRPr="00736EAD">
        <w:t>будут использоваться в процессе интеграции разрабатываемого программного продукта с ИСУУП</w:t>
      </w:r>
      <w:r w:rsidR="003F42BF">
        <w:t xml:space="preserve"> (Пользователь – доп. информация о нем, Чат – доп. информация о дисциплине)</w:t>
      </w:r>
      <w:r w:rsidR="0079143A">
        <w:t>.</w:t>
      </w:r>
    </w:p>
    <w:bookmarkEnd w:id="4"/>
    <w:p w14:paraId="27F40278" w14:textId="39F03209" w:rsidR="00A927BE" w:rsidRDefault="00A927BE"/>
    <w:p w14:paraId="1597B5FF" w14:textId="66C9657C" w:rsidR="0003589C" w:rsidRDefault="0000197A" w:rsidP="0003589C">
      <w:pPr>
        <w:jc w:val="center"/>
        <w:rPr>
          <w:b/>
          <w:bCs/>
        </w:rPr>
      </w:pPr>
      <w:r>
        <w:rPr>
          <w:b/>
          <w:bCs/>
        </w:rPr>
        <w:t>8</w:t>
      </w:r>
      <w:r w:rsidR="0003589C">
        <w:rPr>
          <w:b/>
          <w:bCs/>
        </w:rPr>
        <w:t xml:space="preserve"> слайд – АПИ</w:t>
      </w:r>
    </w:p>
    <w:p w14:paraId="4EBC48BA" w14:textId="66296DB0" w:rsidR="0003589C" w:rsidRDefault="0003589C" w:rsidP="000C6CC5">
      <w:r>
        <w:t>На данном слайде представлена</w:t>
      </w:r>
      <w:r w:rsidR="000C6CC5">
        <w:t xml:space="preserve"> некоторая</w:t>
      </w:r>
      <w:r>
        <w:t xml:space="preserve"> информация касательно АПИ сервера: основные ресурсы</w:t>
      </w:r>
      <w:r w:rsidR="000C6CC5">
        <w:t xml:space="preserve">, </w:t>
      </w:r>
      <w:r>
        <w:t>пример схемы</w:t>
      </w:r>
      <w:r w:rsidR="000C6CC5">
        <w:t xml:space="preserve"> одного ресурса</w:t>
      </w:r>
      <w:r>
        <w:t xml:space="preserve"> и</w:t>
      </w:r>
      <w:r w:rsidR="000C6CC5">
        <w:t xml:space="preserve"> пример</w:t>
      </w:r>
      <w:r>
        <w:t xml:space="preserve"> эндпоинта.</w:t>
      </w:r>
    </w:p>
    <w:p w14:paraId="118AD19A" w14:textId="6BADB9B6" w:rsidR="0003589C" w:rsidRDefault="0003589C"/>
    <w:p w14:paraId="02BA5F13" w14:textId="5E32C25E" w:rsidR="009A0700" w:rsidRDefault="009A0700" w:rsidP="009A0700">
      <w:pPr>
        <w:jc w:val="center"/>
        <w:rPr>
          <w:b/>
          <w:bCs/>
        </w:rPr>
      </w:pPr>
      <w:r w:rsidRPr="009A0700">
        <w:rPr>
          <w:b/>
          <w:bCs/>
        </w:rPr>
        <w:t>9 слайд</w:t>
      </w:r>
      <w:r>
        <w:rPr>
          <w:b/>
          <w:bCs/>
        </w:rPr>
        <w:t xml:space="preserve"> – Алгоритмы</w:t>
      </w:r>
    </w:p>
    <w:p w14:paraId="0FD4333F" w14:textId="3EC1197F" w:rsidR="009A0700" w:rsidRPr="009A0700" w:rsidRDefault="009A0700" w:rsidP="009A0700">
      <w:r>
        <w:t xml:space="preserve">На данном слайде представлен основной алгоритм обработки. </w:t>
      </w:r>
      <w:r w:rsidR="006A65C3">
        <w:t>Он составлен для общего подробного случая и, соответственно, в зависимости от запроса, из него будут исключаться некоторые элементы.</w:t>
      </w:r>
    </w:p>
    <w:p w14:paraId="5DCCB938" w14:textId="77777777" w:rsidR="009A0700" w:rsidRDefault="009A0700"/>
    <w:p w14:paraId="539649A5" w14:textId="1F326732" w:rsidR="009574B5" w:rsidRDefault="009A0700" w:rsidP="009574B5">
      <w:pPr>
        <w:jc w:val="center"/>
        <w:rPr>
          <w:b/>
          <w:bCs/>
        </w:rPr>
      </w:pPr>
      <w:r>
        <w:rPr>
          <w:b/>
          <w:bCs/>
        </w:rPr>
        <w:t>10</w:t>
      </w:r>
      <w:r w:rsidR="009574B5">
        <w:rPr>
          <w:b/>
          <w:bCs/>
        </w:rPr>
        <w:t xml:space="preserve"> слайд – Пример работы</w:t>
      </w:r>
    </w:p>
    <w:p w14:paraId="335D4655" w14:textId="031C2902" w:rsidR="009574B5" w:rsidRDefault="009574B5">
      <w:r>
        <w:t xml:space="preserve">На данном слайде представлен пример работы сервиса обмена сообщениями на примере получения </w:t>
      </w:r>
      <w:r w:rsidR="0047383F">
        <w:t xml:space="preserve">ответа сервера на запрос получения </w:t>
      </w:r>
      <w:r w:rsidR="005C35D8">
        <w:t xml:space="preserve">информации о </w:t>
      </w:r>
      <w:r>
        <w:t>чат</w:t>
      </w:r>
      <w:r w:rsidR="005C35D8">
        <w:t>е</w:t>
      </w:r>
      <w:r>
        <w:t xml:space="preserve"> пользователя</w:t>
      </w:r>
      <w:r w:rsidR="002743D8">
        <w:t>. Спасибо за внимание.</w:t>
      </w:r>
    </w:p>
    <w:sectPr w:rsidR="0095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Фролов Алексей">
    <w15:presenceInfo w15:providerId="AD" w15:userId="S-1-5-21-1413793644-3143680678-18969658-39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7E"/>
    <w:rsid w:val="0000197A"/>
    <w:rsid w:val="000043B9"/>
    <w:rsid w:val="0003589C"/>
    <w:rsid w:val="00040115"/>
    <w:rsid w:val="000C1CED"/>
    <w:rsid w:val="000C6CC5"/>
    <w:rsid w:val="000E0614"/>
    <w:rsid w:val="00124C6F"/>
    <w:rsid w:val="00132A96"/>
    <w:rsid w:val="001633AF"/>
    <w:rsid w:val="00164B36"/>
    <w:rsid w:val="00236CEC"/>
    <w:rsid w:val="002449AD"/>
    <w:rsid w:val="002743D8"/>
    <w:rsid w:val="00282310"/>
    <w:rsid w:val="00317482"/>
    <w:rsid w:val="003437F8"/>
    <w:rsid w:val="00351494"/>
    <w:rsid w:val="00354855"/>
    <w:rsid w:val="003555AA"/>
    <w:rsid w:val="003F08F9"/>
    <w:rsid w:val="003F42BF"/>
    <w:rsid w:val="00402A38"/>
    <w:rsid w:val="00412CB1"/>
    <w:rsid w:val="00417A27"/>
    <w:rsid w:val="00430CD3"/>
    <w:rsid w:val="0047383F"/>
    <w:rsid w:val="00507B97"/>
    <w:rsid w:val="00515E7B"/>
    <w:rsid w:val="00577EF6"/>
    <w:rsid w:val="00590537"/>
    <w:rsid w:val="005C35D8"/>
    <w:rsid w:val="005F56A0"/>
    <w:rsid w:val="0065243F"/>
    <w:rsid w:val="00657917"/>
    <w:rsid w:val="0066541B"/>
    <w:rsid w:val="006A65C3"/>
    <w:rsid w:val="006A7586"/>
    <w:rsid w:val="00725413"/>
    <w:rsid w:val="00785FCF"/>
    <w:rsid w:val="0079143A"/>
    <w:rsid w:val="007B3698"/>
    <w:rsid w:val="007C1F3B"/>
    <w:rsid w:val="008D02EE"/>
    <w:rsid w:val="00904A7E"/>
    <w:rsid w:val="009574B5"/>
    <w:rsid w:val="00992AA8"/>
    <w:rsid w:val="009A0700"/>
    <w:rsid w:val="009A3CC3"/>
    <w:rsid w:val="009B7CCA"/>
    <w:rsid w:val="00A927BE"/>
    <w:rsid w:val="00A94608"/>
    <w:rsid w:val="00B367A6"/>
    <w:rsid w:val="00B9075D"/>
    <w:rsid w:val="00BF2FA7"/>
    <w:rsid w:val="00C10587"/>
    <w:rsid w:val="00C24465"/>
    <w:rsid w:val="00C259D3"/>
    <w:rsid w:val="00C3088D"/>
    <w:rsid w:val="00C57B6A"/>
    <w:rsid w:val="00D86914"/>
    <w:rsid w:val="00D94525"/>
    <w:rsid w:val="00D955D3"/>
    <w:rsid w:val="00DD07AF"/>
    <w:rsid w:val="00DF651F"/>
    <w:rsid w:val="00E41B23"/>
    <w:rsid w:val="00E47EE2"/>
    <w:rsid w:val="00EA0417"/>
    <w:rsid w:val="00FE76B7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0F6C"/>
  <w15:chartTrackingRefBased/>
  <w15:docId w15:val="{D32A5CC4-FCBC-411D-977D-C6097BAD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styleId="a7">
    <w:name w:val="annotation reference"/>
    <w:basedOn w:val="a1"/>
    <w:uiPriority w:val="99"/>
    <w:semiHidden/>
    <w:unhideWhenUsed/>
    <w:rsid w:val="00507B97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507B97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507B97"/>
    <w:rPr>
      <w:rFonts w:ascii="Times New Roman" w:hAnsi="Times New Roman" w:cs="Times New Roman"/>
      <w:sz w:val="20"/>
      <w:szCs w:val="20"/>
      <w:lang w:eastAsia="ar-S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07B9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07B97"/>
    <w:rPr>
      <w:rFonts w:ascii="Times New Roman" w:hAnsi="Times New Roman" w:cs="Times New Roman"/>
      <w:b/>
      <w:bCs/>
      <w:sz w:val="20"/>
      <w:szCs w:val="20"/>
      <w:lang w:eastAsia="ar-SA"/>
    </w:rPr>
  </w:style>
  <w:style w:type="paragraph" w:styleId="ac">
    <w:name w:val="Balloon Text"/>
    <w:basedOn w:val="a0"/>
    <w:link w:val="ad"/>
    <w:uiPriority w:val="99"/>
    <w:semiHidden/>
    <w:unhideWhenUsed/>
    <w:rsid w:val="007C1F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7C1F3B"/>
    <w:rPr>
      <w:rFonts w:ascii="Segoe UI" w:hAnsi="Segoe UI" w:cs="Segoe UI"/>
      <w:sz w:val="18"/>
      <w:szCs w:val="18"/>
      <w:lang w:eastAsia="ar-SA"/>
    </w:rPr>
  </w:style>
  <w:style w:type="paragraph" w:styleId="ae">
    <w:name w:val="List Paragraph"/>
    <w:basedOn w:val="a0"/>
    <w:uiPriority w:val="34"/>
    <w:qFormat/>
    <w:rsid w:val="007C1F3B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95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574B5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574B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5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40</cp:revision>
  <dcterms:created xsi:type="dcterms:W3CDTF">2021-04-16T13:47:00Z</dcterms:created>
  <dcterms:modified xsi:type="dcterms:W3CDTF">2021-05-29T15:03:00Z</dcterms:modified>
</cp:coreProperties>
</file>